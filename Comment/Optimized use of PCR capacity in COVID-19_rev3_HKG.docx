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comments.xml" ContentType="application/vnd.openxmlformats-officedocument.wordprocessingml.comments+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rPr>
          <w:rFonts w:ascii="Calibri" w:hAnsi="Calibri" w:eastAsia="SimSun"/>
          <w:b/>
          <w:color w:val="000000"/>
          <w:kern w:val="1"/>
          <w:sz w:val="28"/>
          <w:szCs w:val="20"/>
          <w:lang w:val="en-us"/>
        </w:rPr>
      </w:pPr>
      <w:r>
        <w:rPr>
          <w:rFonts w:ascii="Calibri" w:hAnsi="Calibri" w:eastAsia="SimSun"/>
          <w:b/>
          <w:color w:val="000000"/>
          <w:kern w:val="1"/>
          <w:sz w:val="28"/>
          <w:szCs w:val="20"/>
          <w:lang w:val="en-us"/>
        </w:rPr>
        <w:t>Efficient prevalence measurement and population screening for SARS-CoV-2</w:t>
      </w:r>
    </w:p>
    <w:p>
      <w:pPr>
        <w:widowControl w:val="0"/>
        <w:rPr>
          <w:rFonts w:ascii="Calibri" w:hAnsi="Calibri" w:eastAsia="SimSun"/>
          <w:b/>
          <w:color w:val="000000"/>
          <w:kern w:val="1"/>
          <w:sz w:val="28"/>
          <w:szCs w:val="20"/>
          <w:lang w:val="en-us"/>
        </w:rPr>
      </w:pPr>
      <w:r>
        <w:rPr>
          <w:rFonts w:ascii="Calibri" w:hAnsi="Calibri" w:eastAsia="SimSun"/>
          <w:b/>
          <w:color w:val="000000"/>
          <w:kern w:val="1"/>
          <w:sz w:val="28"/>
          <w:szCs w:val="20"/>
          <w:lang w:val="en-us"/>
        </w:rPr>
      </w:r>
    </w:p>
    <w:p>
      <w:pPr>
        <w:widowControl w:val="0"/>
        <w:rPr>
          <w:rFonts w:ascii="Calibri" w:hAnsi="Calibri" w:eastAsia="SimSun"/>
          <w:i/>
          <w:color w:val="000000"/>
          <w:kern w:val="1"/>
          <w:sz w:val="20"/>
          <w:szCs w:val="20"/>
          <w:lang w:val="de-de"/>
        </w:rPr>
      </w:pPr>
      <w:r>
        <w:rPr>
          <w:rFonts w:ascii="Calibri" w:hAnsi="Calibri" w:eastAsia="SimSun"/>
          <w:i/>
          <w:color w:val="000000"/>
          <w:kern w:val="1"/>
          <w:sz w:val="20"/>
          <w:szCs w:val="20"/>
          <w:lang w:val="de-de"/>
        </w:rPr>
        <w:t xml:space="preserve">Kenneth Gundersen, </w:t>
      </w:r>
      <w:hyperlink r:id="rId8" w:history="1">
        <w:r>
          <w:rPr>
            <w:rStyle w:val="char1"/>
            <w:rFonts w:ascii="Calibri" w:hAnsi="Calibri" w:eastAsia="SimSun"/>
            <w:i/>
            <w:kern w:val="1"/>
            <w:sz w:val="20"/>
            <w:szCs w:val="20"/>
            <w:lang w:val="de-de"/>
          </w:rPr>
          <w:t>kenneth.gundersen@technipfmc.com</w:t>
        </w:r>
      </w:hyperlink>
      <w:r>
        <w:rPr>
          <w:rFonts w:ascii="Calibri" w:hAnsi="Calibri" w:eastAsia="SimSun"/>
          <w:i/>
          <w:color w:val="000000"/>
          <w:kern w:val="1"/>
          <w:sz w:val="20"/>
          <w:szCs w:val="20"/>
          <w:lang w:val="de-de"/>
        </w:rPr>
        <w:t>, 97953417</w:t>
      </w:r>
      <w:r>
        <w:rPr>
          <w:rFonts w:ascii="Calibri" w:hAnsi="Calibri" w:eastAsia="SimSun"/>
          <w:i/>
          <w:color w:val="000000"/>
          <w:kern w:val="1"/>
          <w:sz w:val="20"/>
          <w:szCs w:val="20"/>
          <w:lang w:val="de-de"/>
        </w:rPr>
      </w:r>
    </w:p>
    <w:p>
      <w:pPr>
        <w:widowControl w:val="0"/>
        <w:rPr>
          <w:rFonts w:ascii="Calibri" w:hAnsi="Calibri" w:eastAsia="SimSun"/>
          <w:i/>
          <w:color w:val="000000"/>
          <w:kern w:val="1"/>
          <w:sz w:val="20"/>
          <w:szCs w:val="20"/>
        </w:rPr>
      </w:pPr>
      <w:r>
        <w:rPr>
          <w:rFonts w:ascii="Calibri" w:hAnsi="Calibri" w:eastAsia="SimSun"/>
          <w:i/>
          <w:color w:val="000000"/>
          <w:kern w:val="1"/>
          <w:sz w:val="20"/>
          <w:szCs w:val="20"/>
        </w:rPr>
        <w:t xml:space="preserve">Jan Terje Kvaløy, Universitet i Stavanger / Stavanger Universitetssjukehus, </w:t>
      </w:r>
      <w:hyperlink r:id="rId9" w:history="1">
        <w:r>
          <w:rPr>
            <w:rStyle w:val="char1"/>
            <w:rFonts w:ascii="Calibri" w:hAnsi="Calibri" w:eastAsia="SimSun"/>
            <w:i/>
            <w:kern w:val="1"/>
            <w:sz w:val="20"/>
            <w:szCs w:val="20"/>
          </w:rPr>
          <w:t>jan.t.kvaloy@uis.no</w:t>
        </w:r>
      </w:hyperlink>
      <w:r>
        <w:rPr>
          <w:rFonts w:ascii="Calibri" w:hAnsi="Calibri" w:eastAsia="SimSun"/>
          <w:i/>
          <w:color w:val="000000"/>
          <w:kern w:val="1"/>
          <w:sz w:val="20"/>
          <w:szCs w:val="20"/>
        </w:rPr>
        <w:t xml:space="preserve"> , 51832255</w:t>
      </w:r>
      <w:r>
        <w:rPr>
          <w:rFonts w:ascii="Calibri" w:hAnsi="Calibri" w:eastAsia="SimSun"/>
          <w:i/>
          <w:color w:val="000000"/>
          <w:kern w:val="1"/>
          <w:sz w:val="20"/>
          <w:szCs w:val="20"/>
        </w:rPr>
      </w:r>
    </w:p>
    <w:p>
      <w:pPr>
        <w:widowControl w:val="0"/>
        <w:rPr>
          <w:rFonts w:ascii="Calibri" w:hAnsi="Calibri" w:eastAsia="SimSun"/>
          <w:i/>
          <w:color w:val="000000"/>
          <w:kern w:val="1"/>
          <w:sz w:val="20"/>
          <w:szCs w:val="20"/>
        </w:rPr>
      </w:pPr>
      <w:r>
        <w:rPr>
          <w:rFonts w:ascii="Calibri" w:hAnsi="Calibri" w:eastAsia="SimSun"/>
          <w:i/>
          <w:color w:val="000000"/>
          <w:kern w:val="1"/>
          <w:sz w:val="20"/>
          <w:szCs w:val="20"/>
        </w:rPr>
        <w:t xml:space="preserve">Håkon Gjessing, Folkehelseinstituttet / Universitetet i Bergen, </w:t>
      </w:r>
      <w:hyperlink r:id="rId10" w:history="1">
        <w:r>
          <w:rPr>
            <w:rStyle w:val="char1"/>
            <w:rFonts w:ascii="Calibri" w:hAnsi="Calibri" w:eastAsia="SimSun"/>
            <w:i/>
            <w:kern w:val="1"/>
            <w:sz w:val="20"/>
            <w:szCs w:val="20"/>
          </w:rPr>
          <w:t>hakon.gjessing@uib.no</w:t>
        </w:r>
      </w:hyperlink>
      <w:r>
        <w:rPr>
          <w:rFonts w:ascii="Calibri" w:hAnsi="Calibri" w:eastAsia="SimSun"/>
          <w:i/>
          <w:color w:val="000000"/>
          <w:kern w:val="1"/>
          <w:sz w:val="20"/>
          <w:szCs w:val="20"/>
        </w:rPr>
        <w:t xml:space="preserve"> </w:t>
      </w:r>
      <w:r>
        <w:rPr>
          <w:rFonts w:ascii="Calibri" w:hAnsi="Calibri" w:eastAsia="SimSun"/>
          <w:i/>
          <w:color w:val="000000"/>
          <w:kern w:val="1"/>
          <w:sz w:val="20"/>
          <w:szCs w:val="20"/>
        </w:rPr>
      </w:r>
    </w:p>
    <w:p>
      <w:pPr>
        <w:widowControl w:val="0"/>
        <w:rPr>
          <w:rFonts w:ascii="Calibri" w:hAnsi="Calibri" w:eastAsia="SimSun"/>
          <w:i/>
          <w:color w:val="000000"/>
          <w:kern w:val="1"/>
          <w:sz w:val="20"/>
          <w:szCs w:val="20"/>
          <w:lang w:val="en-us"/>
        </w:rPr>
      </w:pPr>
      <w:r>
        <w:rPr>
          <w:rFonts w:ascii="Calibri" w:hAnsi="Calibri" w:eastAsia="SimSun"/>
          <w:i/>
          <w:color w:val="000000"/>
          <w:kern w:val="1"/>
          <w:sz w:val="20"/>
          <w:szCs w:val="20"/>
          <w:lang w:val="en-us"/>
        </w:rPr>
        <w:t xml:space="preserve">Iren Høyland Löhr, Department of medical microbiology, Stavanger University Hospital, </w:t>
      </w:r>
      <w:hyperlink r:id="rId11" w:history="1">
        <w:r>
          <w:rPr>
            <w:rStyle w:val="char1"/>
            <w:rFonts w:ascii="Calibri" w:hAnsi="Calibri" w:eastAsia="SimSun"/>
            <w:i/>
            <w:kern w:val="1"/>
            <w:sz w:val="20"/>
            <w:szCs w:val="20"/>
            <w:lang w:val="en-us"/>
          </w:rPr>
          <w:t>iren.hoyland.lohr@sus.no</w:t>
        </w:r>
      </w:hyperlink>
    </w:p>
    <w:p>
      <w:pPr>
        <w:widowControl w:val="0"/>
        <w:rPr>
          <w:rFonts w:ascii="Calibri" w:hAnsi="Calibri" w:eastAsia="SimSun"/>
          <w:color w:val="000000"/>
          <w:kern w:val="1"/>
          <w:szCs w:val="20"/>
          <w:lang w:val="en-us"/>
        </w:rPr>
      </w:pPr>
      <w:r>
        <w:rPr>
          <w:rFonts w:ascii="Calibri" w:hAnsi="Calibri" w:eastAsia="SimSun"/>
          <w:color w:val="000000"/>
          <w:kern w:val="1"/>
          <w:szCs w:val="20"/>
          <w:lang w:val="en-us"/>
        </w:rPr>
      </w:r>
    </w:p>
    <w:p>
      <w:pPr>
        <w:widowControl w:val="0"/>
        <w:rPr>
          <w:rFonts w:ascii="Calibri" w:hAnsi="Calibri" w:eastAsia="SimSun"/>
          <w:color w:val="000000"/>
          <w:kern w:val="1"/>
          <w:szCs w:val="20"/>
          <w:lang w:val="en-us"/>
        </w:rPr>
      </w:pPr>
      <w:r>
        <w:rPr>
          <w:rFonts w:ascii="Calibri" w:hAnsi="Calibri" w:eastAsia="SimSun"/>
          <w:color w:val="000000"/>
          <w:kern w:val="1"/>
          <w:szCs w:val="20"/>
          <w:lang w:val="en-us"/>
        </w:rPr>
        <w:t xml:space="preserve">The most common testing method for SARS-CoV-2 is RT-PCR analysis of nasopharyngeal and/or throat swab samples. </w:t>
      </w:r>
      <w:ins w:id="5" w:author="HKG" w:date="2020-04-06T08:50:29Z">
        <w:r>
          <w:rPr>
            <w:rFonts w:ascii="Calibri" w:hAnsi="Calibri" w:eastAsia="SimSun"/>
            <w:color w:val="000000"/>
            <w:kern w:val="1"/>
            <w:szCs w:val="20"/>
            <w:lang w:val="en-us"/>
          </w:rPr>
          <w:t xml:space="preserve">In most countries, </w:t>
        </w:r>
      </w:ins>
      <w:del w:id="6" w:author="HKG" w:date="2020-04-06T08:49:34Z">
        <w:r>
          <w:rPr>
            <w:rFonts w:ascii="Calibri" w:hAnsi="Calibri" w:eastAsia="SimSun"/>
            <w:color w:val="000000"/>
            <w:kern w:val="1"/>
            <w:szCs w:val="20"/>
            <w:lang w:val="en-us"/>
          </w:rPr>
          <w:delText>T</w:delText>
        </w:r>
      </w:del>
      <w:ins w:id="7" w:author="HKG" w:date="2020-04-06T08:50:29Z">
        <w:r>
          <w:rPr>
            <w:rFonts w:ascii="Calibri" w:hAnsi="Calibri" w:eastAsia="SimSun"/>
            <w:color w:val="000000"/>
            <w:kern w:val="1"/>
            <w:szCs w:val="20"/>
            <w:lang w:val="en-us"/>
          </w:rPr>
          <w:t>t</w:t>
        </w:r>
      </w:ins>
      <w:r>
        <w:rPr>
          <w:rFonts w:ascii="Calibri" w:hAnsi="Calibri" w:eastAsia="SimSun"/>
          <w:color w:val="000000"/>
          <w:kern w:val="1"/>
          <w:szCs w:val="20"/>
          <w:lang w:val="en-us"/>
        </w:rPr>
        <w:t xml:space="preserve">esting capacity is highly limited due to lack of equipment and </w:t>
      </w:r>
      <w:del w:id="8" w:author="HKG" w:date="2020-04-06T08:49:34Z">
        <w:r>
          <w:rPr>
            <w:rFonts w:ascii="Calibri" w:hAnsi="Calibri" w:eastAsia="SimSun"/>
            <w:color w:val="000000"/>
            <w:kern w:val="1"/>
            <w:szCs w:val="20"/>
            <w:lang w:val="en-us"/>
          </w:rPr>
          <w:delText>needed</w:delText>
        </w:r>
      </w:del>
      <w:ins w:id="9" w:author="HKG" w:date="2020-04-06T08:50:29Z">
        <w:r>
          <w:rPr>
            <w:rFonts w:ascii="Calibri" w:hAnsi="Calibri" w:eastAsia="SimSun"/>
            <w:color w:val="000000"/>
            <w:kern w:val="1"/>
            <w:szCs w:val="20"/>
            <w:lang w:val="en-us"/>
          </w:rPr>
          <w:t>necessary</w:t>
        </w:r>
      </w:ins>
      <w:r>
        <w:rPr>
          <w:rFonts w:ascii="Calibri" w:hAnsi="Calibri" w:eastAsia="SimSun"/>
          <w:color w:val="000000"/>
          <w:kern w:val="1"/>
          <w:szCs w:val="20"/>
          <w:lang w:val="en-us"/>
        </w:rPr>
        <w:t xml:space="preserve"> testing reagents</w:t>
      </w:r>
      <w:del w:id="10" w:author="HKG" w:date="2020-04-06T08:49:34Z">
        <w:r>
          <w:rPr>
            <w:rFonts w:ascii="Calibri" w:hAnsi="Calibri" w:eastAsia="SimSun"/>
            <w:color w:val="000000"/>
            <w:kern w:val="1"/>
            <w:szCs w:val="20"/>
            <w:lang w:val="en-us"/>
          </w:rPr>
          <w:delText xml:space="preserve"> in most countries</w:delText>
        </w:r>
      </w:del>
      <w:r>
        <w:rPr>
          <w:rFonts w:ascii="Calibri" w:hAnsi="Calibri" w:eastAsia="SimSun"/>
          <w:color w:val="000000"/>
          <w:kern w:val="1"/>
          <w:szCs w:val="20"/>
          <w:lang w:val="en-us"/>
        </w:rPr>
        <w:t>. Consequently</w:t>
      </w:r>
      <w:ins w:id="11" w:author="HKG" w:date="2020-04-06T08:50:29Z">
        <w:r>
          <w:rPr>
            <w:rFonts w:ascii="Calibri" w:hAnsi="Calibri" w:eastAsia="SimSun"/>
            <w:color w:val="000000"/>
            <w:kern w:val="1"/>
            <w:szCs w:val="20"/>
            <w:lang w:val="en-us"/>
          </w:rPr>
          <w:t>,</w:t>
        </w:r>
      </w:ins>
      <w:r>
        <w:rPr>
          <w:rFonts w:ascii="Calibri" w:hAnsi="Calibri" w:eastAsia="SimSun"/>
          <w:color w:val="000000"/>
          <w:kern w:val="1"/>
          <w:szCs w:val="20"/>
          <w:lang w:val="en-us"/>
        </w:rPr>
        <w:t xml:space="preserve"> some laboratories have </w:t>
      </w:r>
      <w:del w:id="12" w:author="HKG" w:date="2020-04-06T08:49:34Z">
        <w:r>
          <w:rPr>
            <w:rFonts w:ascii="Calibri" w:hAnsi="Calibri" w:eastAsia="SimSun"/>
            <w:color w:val="000000"/>
            <w:kern w:val="1"/>
            <w:szCs w:val="20"/>
            <w:lang w:val="en-us"/>
          </w:rPr>
          <w:delText>tested/applied</w:delText>
        </w:r>
      </w:del>
      <w:ins w:id="13" w:author="HKG" w:date="2020-04-06T08:50:29Z">
        <w:r>
          <w:rPr>
            <w:rFonts w:ascii="Calibri" w:hAnsi="Calibri" w:eastAsia="SimSun"/>
            <w:color w:val="000000"/>
            <w:kern w:val="1"/>
            <w:szCs w:val="20"/>
            <w:lang w:val="en-us"/>
          </w:rPr>
          <w:t>explored</w:t>
        </w:r>
      </w:ins>
      <w:r>
        <w:rPr>
          <w:rFonts w:ascii="Calibri" w:hAnsi="Calibri" w:eastAsia="SimSun"/>
          <w:color w:val="000000"/>
          <w:kern w:val="1"/>
          <w:szCs w:val="20"/>
          <w:lang w:val="en-us"/>
        </w:rPr>
        <w:t xml:space="preserve"> pooling techniques to increase the number of </w:t>
      </w:r>
      <w:del w:id="14" w:author="HKG" w:date="2020-04-06T08:49:34Z">
        <w:r>
          <w:rPr>
            <w:rFonts w:ascii="Calibri" w:hAnsi="Calibri" w:eastAsia="SimSun"/>
            <w:color w:val="000000"/>
            <w:kern w:val="1"/>
            <w:szCs w:val="20"/>
            <w:lang w:val="en-us"/>
          </w:rPr>
          <w:delText>patients/persons</w:delText>
        </w:r>
      </w:del>
      <w:ins w:id="15" w:author="HKG" w:date="2020-04-06T08:50:29Z">
        <w:r>
          <w:rPr>
            <w:rFonts w:ascii="Calibri" w:hAnsi="Calibri" w:eastAsia="SimSun"/>
            <w:color w:val="000000"/>
            <w:kern w:val="1"/>
            <w:szCs w:val="20"/>
            <w:lang w:val="en-us"/>
          </w:rPr>
          <w:t>individuals</w:t>
        </w:r>
      </w:ins>
      <w:r>
        <w:rPr>
          <w:rFonts w:ascii="Calibri" w:hAnsi="Calibri" w:eastAsia="SimSun"/>
          <w:color w:val="000000"/>
          <w:kern w:val="1"/>
          <w:szCs w:val="20"/>
          <w:lang w:val="en-us"/>
        </w:rPr>
        <w:t xml:space="preserve"> tested with the available number of tests [1,</w:t>
      </w:r>
      <w:commentRangeStart w:id="0"/>
      <w:r>
        <w:rPr>
          <w:rFonts w:ascii="Calibri" w:hAnsi="Calibri" w:eastAsia="SimSun"/>
          <w:color w:val="000000"/>
          <w:kern w:val="1"/>
          <w:szCs w:val="20"/>
          <w:lang w:val="en-us"/>
        </w:rPr>
        <w:t>2</w:t>
      </w:r>
      <w:commentRangeEnd w:id="0"/>
      <w:r>
        <w:commentReference w:id="0"/>
      </w:r>
      <w:r>
        <w:rPr>
          <w:rFonts w:ascii="Calibri" w:hAnsi="Calibri" w:eastAsia="SimSun"/>
          <w:color w:val="000000"/>
          <w:kern w:val="1"/>
          <w:szCs w:val="20"/>
          <w:lang w:val="en-us"/>
        </w:rPr>
        <w:t>]. At Stavanger University Hospital</w:t>
      </w:r>
      <w:r>
        <w:rPr>
          <w:rFonts w:ascii="Calibri" w:hAnsi="Calibri" w:eastAsia="SimSun"/>
          <w:color w:val="000000"/>
          <w:kern w:val="1"/>
          <w:szCs w:val="20"/>
          <w:lang w:val="en-us"/>
        </w:rPr>
        <w:t xml:space="preserve"> we have operationally verified the possibility of pooling </w:t>
      </w:r>
      <w:r>
        <w:rPr>
          <w:rFonts w:ascii="Calibri" w:hAnsi="Calibri" w:eastAsia="SimSun"/>
          <w:color w:val="000000"/>
          <w:kern w:val="1"/>
          <w:szCs w:val="20"/>
          <w:lang w:val="en-us"/>
        </w:rPr>
        <w:t>eight</w:t>
      </w:r>
      <w:r>
        <w:rPr>
          <w:rFonts w:ascii="Calibri" w:hAnsi="Calibri" w:eastAsia="SimSun"/>
          <w:color w:val="000000"/>
          <w:kern w:val="1"/>
          <w:szCs w:val="20"/>
          <w:lang w:val="en-us"/>
        </w:rPr>
        <w:t xml:space="preserve"> samples with maintained diagnostic sensitivity. We would like to draw the attention to two</w:t>
      </w:r>
      <w:r>
        <w:rPr>
          <w:rFonts w:ascii="Calibri" w:hAnsi="Calibri" w:eastAsia="SimSun"/>
          <w:color w:val="000000"/>
          <w:kern w:val="1"/>
          <w:szCs w:val="20"/>
          <w:lang w:val="en-us"/>
        </w:rPr>
        <w:t>, maybe less obvious,</w:t>
      </w:r>
      <w:r>
        <w:rPr>
          <w:rFonts w:ascii="Calibri" w:hAnsi="Calibri" w:eastAsia="SimSun"/>
          <w:color w:val="000000"/>
          <w:kern w:val="1"/>
          <w:szCs w:val="20"/>
          <w:lang w:val="en-us"/>
        </w:rPr>
        <w:t xml:space="preserve"> opportunities enabled by pooling </w:t>
      </w:r>
      <w:r>
        <w:rPr>
          <w:rFonts w:ascii="Calibri" w:hAnsi="Calibri" w:eastAsia="SimSun"/>
          <w:color w:val="000000"/>
          <w:kern w:val="1"/>
          <w:szCs w:val="20"/>
          <w:lang w:val="en-us"/>
        </w:rPr>
        <w:t xml:space="preserve">of up to 32 or even more samples </w:t>
      </w:r>
      <w:r>
        <w:rPr>
          <w:rFonts w:ascii="Calibri" w:hAnsi="Calibri" w:eastAsia="SimSun"/>
          <w:color w:val="000000"/>
          <w:kern w:val="1"/>
          <w:szCs w:val="20"/>
          <w:lang w:val="en-us"/>
        </w:rPr>
        <w:t>that appear</w:t>
      </w:r>
      <w:del w:id="16" w:author="HKG" w:date="2020-04-06T08:49:34Z">
        <w:r>
          <w:rPr>
            <w:rFonts w:ascii="Calibri" w:hAnsi="Calibri" w:eastAsia="SimSun"/>
            <w:color w:val="000000"/>
            <w:kern w:val="1"/>
            <w:szCs w:val="20"/>
            <w:lang w:val="en-us"/>
          </w:rPr>
          <w:delText>s</w:delText>
        </w:r>
      </w:del>
      <w:r>
        <w:rPr>
          <w:rFonts w:ascii="Calibri" w:hAnsi="Calibri" w:eastAsia="SimSun"/>
          <w:color w:val="000000"/>
          <w:kern w:val="1"/>
          <w:szCs w:val="20"/>
          <w:lang w:val="en-us"/>
        </w:rPr>
        <w:t xml:space="preserve"> to be possible </w:t>
      </w:r>
      <w:del w:id="17" w:author="HKG" w:date="2020-04-06T08:49:34Z">
        <w:r>
          <w:rPr>
            <w:rFonts w:ascii="Calibri" w:hAnsi="Calibri" w:eastAsia="SimSun"/>
            <w:color w:val="000000"/>
            <w:kern w:val="1"/>
            <w:szCs w:val="20"/>
            <w:lang w:val="en-us"/>
          </w:rPr>
          <w:delText>using</w:delText>
        </w:r>
      </w:del>
      <w:ins w:id="18" w:author="HKG" w:date="2020-04-06T08:50:29Z">
        <w:r>
          <w:rPr>
            <w:rFonts w:ascii="Calibri" w:hAnsi="Calibri" w:eastAsia="SimSun"/>
            <w:color w:val="000000"/>
            <w:kern w:val="1"/>
            <w:szCs w:val="20"/>
            <w:lang w:val="en-us"/>
          </w:rPr>
          <w:t>within</w:t>
        </w:r>
      </w:ins>
      <w:r>
        <w:rPr>
          <w:rFonts w:ascii="Calibri" w:hAnsi="Calibri" w:eastAsia="SimSun"/>
          <w:color w:val="000000"/>
          <w:kern w:val="1"/>
          <w:szCs w:val="20"/>
          <w:lang w:val="en-us"/>
        </w:rPr>
        <w:t xml:space="preserve"> the </w:t>
      </w:r>
      <w:r>
        <w:rPr>
          <w:rFonts w:ascii="Calibri" w:hAnsi="Calibri" w:eastAsia="SimSun"/>
          <w:color w:val="000000"/>
          <w:kern w:val="1"/>
          <w:szCs w:val="20"/>
          <w:lang w:val="en-us"/>
        </w:rPr>
        <w:t>PCR</w:t>
      </w:r>
      <w:r>
        <w:rPr>
          <w:rFonts w:ascii="Calibri" w:hAnsi="Calibri" w:eastAsia="SimSun"/>
          <w:color w:val="000000"/>
          <w:kern w:val="1"/>
          <w:szCs w:val="20"/>
          <w:lang w:val="en-us"/>
        </w:rPr>
        <w:t xml:space="preserve"> protocol</w:t>
      </w:r>
      <w:r>
        <w:rPr>
          <w:rFonts w:ascii="Calibri" w:hAnsi="Calibri" w:eastAsia="SimSun"/>
          <w:color w:val="000000"/>
          <w:kern w:val="1"/>
          <w:szCs w:val="20"/>
          <w:lang w:val="en-us"/>
        </w:rPr>
        <w:t xml:space="preserve"> </w:t>
      </w:r>
      <w:r>
        <w:rPr>
          <w:rFonts w:ascii="Calibri" w:hAnsi="Calibri" w:eastAsia="SimSun"/>
          <w:color w:val="000000"/>
          <w:kern w:val="1"/>
          <w:szCs w:val="20"/>
          <w:lang w:val="en-us"/>
        </w:rPr>
        <w:t xml:space="preserve">recommended by WHO </w:t>
      </w:r>
      <w:r>
        <w:rPr>
          <w:rFonts w:ascii="Calibri" w:hAnsi="Calibri" w:eastAsia="SimSun"/>
          <w:color w:val="000000"/>
          <w:kern w:val="1"/>
          <w:szCs w:val="20"/>
          <w:lang w:val="en-us"/>
        </w:rPr>
        <w:t>for SARS-CoV-2</w:t>
      </w:r>
      <w:r>
        <w:rPr>
          <w:rFonts w:ascii="Calibri" w:hAnsi="Calibri" w:eastAsia="SimSun"/>
          <w:color w:val="000000"/>
          <w:kern w:val="1"/>
          <w:szCs w:val="20"/>
          <w:lang w:val="en-us"/>
        </w:rPr>
        <w:t xml:space="preserve"> detection</w:t>
      </w:r>
      <w:r>
        <w:rPr>
          <w:rFonts w:ascii="Calibri" w:hAnsi="Calibri" w:eastAsia="SimSun"/>
          <w:color w:val="000000"/>
          <w:kern w:val="1"/>
          <w:szCs w:val="20"/>
          <w:lang w:val="en-us"/>
        </w:rPr>
        <w:t>.</w:t>
      </w:r>
      <w:r>
        <w:rPr>
          <w:rFonts w:ascii="Calibri" w:hAnsi="Calibri" w:eastAsia="SimSun"/>
          <w:color w:val="000000"/>
          <w:kern w:val="1"/>
          <w:szCs w:val="20"/>
          <w:lang w:val="en-us"/>
        </w:rPr>
      </w:r>
    </w:p>
    <w:p>
      <w:pPr>
        <w:widowControl w:val="0"/>
        <w:rPr>
          <w:rFonts w:ascii="Calibri" w:hAnsi="Calibri" w:eastAsia="SimSun"/>
          <w:color w:val="000000"/>
          <w:kern w:val="1"/>
          <w:szCs w:val="20"/>
          <w:lang w:val="en-us"/>
        </w:rPr>
      </w:pPr>
      <w:r>
        <w:rPr>
          <w:rFonts w:ascii="Calibri" w:hAnsi="Calibri" w:eastAsia="SimSun"/>
          <w:color w:val="000000"/>
          <w:kern w:val="1"/>
          <w:szCs w:val="20"/>
          <w:lang w:val="en-us"/>
        </w:rPr>
      </w:r>
    </w:p>
    <w:p>
      <w:pPr>
        <w:widowControl w:val="0"/>
        <w:rPr>
          <w:rFonts w:ascii="Calibri" w:hAnsi="Calibri" w:eastAsia="SimSun"/>
          <w:b/>
          <w:color w:val="000000"/>
          <w:kern w:val="1"/>
          <w:szCs w:val="20"/>
          <w:lang w:val="en-us"/>
        </w:rPr>
      </w:pPr>
      <w:ins w:id="19" w:author="HKG" w:date="2020-04-06T08:50:29Z">
        <w:r>
          <w:rPr>
            <w:rFonts w:ascii="Calibri" w:hAnsi="Calibri" w:eastAsia="SimSun"/>
            <w:color w:val="000000"/>
            <w:kern w:val="1"/>
            <w:szCs w:val="20"/>
            <w:lang w:val="en-us"/>
          </w:rPr>
          <w:t>SARS-CoV-2</w:t>
        </w:r>
        <w:r>
          <w:rPr>
            <w:rFonts w:ascii="Calibri" w:hAnsi="Calibri" w:eastAsia="SimSun"/>
            <w:b/>
            <w:color w:val="000000"/>
            <w:kern w:val="1"/>
            <w:szCs w:val="20"/>
            <w:lang w:val="en-us"/>
          </w:rPr>
          <w:t xml:space="preserve"> </w:t>
        </w:r>
      </w:ins>
      <w:del w:id="20" w:author="HKG" w:date="2020-04-06T08:49:34Z">
        <w:r>
          <w:rPr>
            <w:rFonts w:ascii="Calibri" w:hAnsi="Calibri" w:eastAsia="SimSun"/>
            <w:b/>
            <w:color w:val="000000"/>
            <w:kern w:val="1"/>
            <w:szCs w:val="20"/>
            <w:lang w:val="en-us"/>
          </w:rPr>
          <w:delText>P</w:delText>
        </w:r>
      </w:del>
      <w:ins w:id="21" w:author="HKG" w:date="2020-04-06T08:50:29Z">
        <w:r>
          <w:rPr>
            <w:rFonts w:ascii="Calibri" w:hAnsi="Calibri" w:eastAsia="SimSun"/>
            <w:b/>
            <w:color w:val="000000"/>
            <w:kern w:val="1"/>
            <w:szCs w:val="20"/>
            <w:lang w:val="en-us"/>
          </w:rPr>
          <w:t>p</w:t>
        </w:r>
      </w:ins>
      <w:r>
        <w:rPr>
          <w:rFonts w:ascii="Calibri" w:hAnsi="Calibri" w:eastAsia="SimSun"/>
          <w:b/>
          <w:color w:val="000000"/>
          <w:kern w:val="1"/>
          <w:szCs w:val="20"/>
          <w:lang w:val="en-us"/>
        </w:rPr>
        <w:t xml:space="preserve">revalence measurement with minimal number of PCR tests </w:t>
      </w:r>
    </w:p>
    <w:p>
      <w:pPr>
        <w:widowControl w:val="0"/>
        <w:rPr>
          <w:rFonts w:ascii="Calibri" w:hAnsi="Calibri" w:eastAsia="SimSun"/>
          <w:color w:val="000000"/>
          <w:kern w:val="1"/>
          <w:szCs w:val="20"/>
          <w:lang w:val="en-us"/>
        </w:rPr>
      </w:pPr>
      <w:r>
        <w:rPr>
          <w:rFonts w:ascii="Calibri" w:hAnsi="Calibri" w:eastAsia="SimSun"/>
          <w:color w:val="000000"/>
          <w:kern w:val="1"/>
          <w:szCs w:val="20"/>
          <w:lang w:val="en-us"/>
        </w:rPr>
      </w:r>
    </w:p>
    <w:p>
      <w:pPr>
        <w:widowControl w:val="0"/>
        <w:rPr>
          <w:rFonts w:ascii="Calibri" w:hAnsi="Calibri" w:eastAsia="SimSun"/>
          <w:color w:val="000000"/>
          <w:kern w:val="1"/>
          <w:szCs w:val="20"/>
          <w:lang w:val="en-us"/>
        </w:rPr>
      </w:pPr>
      <w:r>
        <w:rPr>
          <w:rFonts w:ascii="Calibri" w:hAnsi="Calibri" w:eastAsia="SimSun"/>
          <w:color w:val="000000"/>
          <w:kern w:val="1"/>
          <w:szCs w:val="20"/>
          <w:lang w:val="en-us"/>
        </w:rPr>
        <w:t xml:space="preserve">Determination of the prevalence of SARS-CoV-2 in the population is of high </w:t>
      </w:r>
      <w:del w:id="22" w:author="HKG" w:date="2020-04-06T08:49:34Z">
        <w:r>
          <w:rPr>
            <w:rFonts w:ascii="Calibri" w:hAnsi="Calibri" w:eastAsia="SimSun"/>
            <w:color w:val="000000"/>
            <w:kern w:val="1"/>
            <w:szCs w:val="20"/>
            <w:lang w:val="en-us"/>
          </w:rPr>
          <w:delText>interest</w:delText>
        </w:r>
      </w:del>
      <w:ins w:id="23" w:author="HKG" w:date="2020-04-06T08:50:29Z">
        <w:r>
          <w:rPr>
            <w:rFonts w:ascii="Calibri" w:hAnsi="Calibri" w:eastAsia="SimSun"/>
            <w:color w:val="000000"/>
            <w:kern w:val="1"/>
            <w:szCs w:val="20"/>
            <w:lang w:val="en-us"/>
          </w:rPr>
          <w:t>importance</w:t>
        </w:r>
      </w:ins>
      <w:r>
        <w:rPr>
          <w:rFonts w:ascii="Calibri" w:hAnsi="Calibri" w:eastAsia="SimSun"/>
          <w:color w:val="000000"/>
          <w:kern w:val="1"/>
          <w:szCs w:val="20"/>
          <w:lang w:val="en-us"/>
        </w:rPr>
        <w:t xml:space="preserve"> for a number of reasons. For instance, the “true” prevalence is a crucial input to epidemiologic modelling, and for monitoring the effect of </w:t>
      </w:r>
      <w:del w:id="24" w:author="HKG" w:date="2020-04-06T08:49:34Z">
        <w:r>
          <w:rPr>
            <w:rFonts w:ascii="Calibri" w:hAnsi="Calibri" w:eastAsia="SimSun"/>
            <w:color w:val="000000"/>
            <w:kern w:val="1"/>
            <w:szCs w:val="20"/>
            <w:lang w:val="en-us"/>
          </w:rPr>
          <w:delText xml:space="preserve">(changes to) </w:delText>
        </w:r>
      </w:del>
      <w:r>
        <w:rPr>
          <w:rFonts w:ascii="Calibri" w:hAnsi="Calibri" w:eastAsia="SimSun"/>
          <w:color w:val="000000"/>
          <w:kern w:val="1"/>
          <w:szCs w:val="20"/>
          <w:lang w:val="en-us"/>
        </w:rPr>
        <w:t xml:space="preserve">social distancing and other measures to </w:t>
      </w:r>
      <w:del w:id="25" w:author="HKG" w:date="2020-04-06T08:49:34Z">
        <w:r>
          <w:rPr>
            <w:rFonts w:ascii="Calibri" w:hAnsi="Calibri" w:eastAsia="SimSun"/>
            <w:color w:val="000000"/>
            <w:kern w:val="1"/>
            <w:szCs w:val="20"/>
            <w:lang w:val="en-us"/>
          </w:rPr>
          <w:delText xml:space="preserve">mitigate or </w:delText>
        </w:r>
      </w:del>
      <w:r>
        <w:rPr>
          <w:rFonts w:ascii="Calibri" w:hAnsi="Calibri" w:eastAsia="SimSun"/>
          <w:color w:val="000000"/>
          <w:kern w:val="1"/>
          <w:szCs w:val="20"/>
          <w:lang w:val="en-us"/>
        </w:rPr>
        <w:t>suppress spread of SARS-CoV-2 [3]. By single</w:t>
      </w:r>
      <w:ins w:id="26" w:author="HKG" w:date="2020-04-06T08:50:29Z">
        <w:r>
          <w:rPr>
            <w:rFonts w:ascii="Calibri" w:hAnsi="Calibri" w:eastAsia="SimSun"/>
            <w:color w:val="000000"/>
            <w:kern w:val="1"/>
            <w:szCs w:val="20"/>
            <w:lang w:val="en-us"/>
          </w:rPr>
          <w:t>-</w:t>
        </w:r>
      </w:ins>
      <w:del w:id="27" w:author="HKG" w:date="2020-04-06T08:49:34Z">
        <w:r>
          <w:rPr>
            <w:rFonts w:ascii="Calibri" w:hAnsi="Calibri" w:eastAsia="SimSun"/>
            <w:color w:val="000000"/>
            <w:kern w:val="1"/>
            <w:szCs w:val="20"/>
            <w:lang w:val="en-us"/>
          </w:rPr>
          <w:delText xml:space="preserve"> </w:delText>
        </w:r>
      </w:del>
      <w:r>
        <w:rPr>
          <w:rFonts w:ascii="Calibri" w:hAnsi="Calibri" w:eastAsia="SimSun"/>
          <w:color w:val="000000"/>
          <w:kern w:val="1"/>
          <w:szCs w:val="20"/>
          <w:lang w:val="en-us"/>
        </w:rPr>
        <w:t>step pooled analysis</w:t>
      </w:r>
      <w:ins w:id="28" w:author="HKG" w:date="2020-04-06T08:50:29Z">
        <w:r>
          <w:rPr>
            <w:rFonts w:ascii="Calibri" w:hAnsi="Calibri" w:eastAsia="SimSun"/>
            <w:color w:val="000000"/>
            <w:kern w:val="1"/>
            <w:szCs w:val="20"/>
            <w:lang w:val="en-us"/>
          </w:rPr>
          <w:t>,</w:t>
        </w:r>
      </w:ins>
      <w:r>
        <w:rPr>
          <w:rFonts w:ascii="Calibri" w:hAnsi="Calibri" w:eastAsia="SimSun"/>
          <w:color w:val="000000"/>
          <w:kern w:val="1"/>
          <w:szCs w:val="20"/>
          <w:lang w:val="en-us"/>
        </w:rPr>
        <w:t xml:space="preserve"> the number of PCR analys</w:t>
      </w:r>
      <w:ins w:id="29" w:author="HKG" w:date="2020-04-06T08:50:29Z">
        <w:r>
          <w:rPr>
            <w:rFonts w:ascii="Calibri" w:hAnsi="Calibri" w:eastAsia="SimSun"/>
            <w:color w:val="000000"/>
            <w:kern w:val="1"/>
            <w:szCs w:val="20"/>
            <w:lang w:val="en-us"/>
          </w:rPr>
          <w:t>e</w:t>
        </w:r>
      </w:ins>
      <w:del w:id="30" w:author="HKG" w:date="2020-04-06T08:49:34Z">
        <w:r>
          <w:rPr>
            <w:rFonts w:ascii="Calibri" w:hAnsi="Calibri" w:eastAsia="SimSun"/>
            <w:color w:val="000000"/>
            <w:kern w:val="1"/>
            <w:szCs w:val="20"/>
            <w:lang w:val="en-us"/>
          </w:rPr>
          <w:delText>i</w:delText>
        </w:r>
      </w:del>
      <w:r>
        <w:rPr>
          <w:rFonts w:ascii="Calibri" w:hAnsi="Calibri" w:eastAsia="SimSun"/>
          <w:color w:val="000000"/>
          <w:kern w:val="1"/>
          <w:szCs w:val="20"/>
          <w:lang w:val="en-us"/>
        </w:rPr>
        <w:t xml:space="preserve">s </w:t>
      </w:r>
      <w:del w:id="31" w:author="HKG" w:date="2020-04-06T08:49:34Z">
        <w:r>
          <w:rPr>
            <w:rFonts w:ascii="Calibri" w:hAnsi="Calibri" w:eastAsia="SimSun"/>
            <w:color w:val="000000"/>
            <w:kern w:val="1"/>
            <w:szCs w:val="20"/>
            <w:lang w:val="en-us"/>
          </w:rPr>
          <w:delText>needed to be performed</w:delText>
        </w:r>
      </w:del>
      <w:ins w:id="32" w:author="HKG" w:date="2020-04-06T08:50:29Z">
        <w:r>
          <w:rPr>
            <w:rFonts w:ascii="Calibri" w:hAnsi="Calibri" w:eastAsia="SimSun"/>
            <w:color w:val="000000"/>
            <w:kern w:val="1"/>
            <w:szCs w:val="20"/>
            <w:lang w:val="en-us"/>
          </w:rPr>
          <w:t>necessary</w:t>
        </w:r>
      </w:ins>
      <w:r>
        <w:rPr>
          <w:rFonts w:ascii="Calibri" w:hAnsi="Calibri" w:eastAsia="SimSun"/>
          <w:color w:val="000000"/>
          <w:kern w:val="1"/>
          <w:szCs w:val="20"/>
          <w:lang w:val="en-us"/>
        </w:rPr>
        <w:t xml:space="preserve"> is reduced by a factor equal to the number of samples in each pool. An estimate of the prevalence can be </w:t>
      </w:r>
      <w:del w:id="33" w:author="HKG" w:date="2020-04-06T08:49:34Z">
        <w:r>
          <w:rPr>
            <w:rFonts w:ascii="Calibri" w:hAnsi="Calibri" w:eastAsia="SimSun"/>
            <w:color w:val="000000"/>
            <w:kern w:val="1"/>
            <w:szCs w:val="20"/>
            <w:lang w:val="en-us"/>
          </w:rPr>
          <w:delText>obtained based on</w:delText>
        </w:r>
      </w:del>
      <w:ins w:id="34" w:author="HKG" w:date="2020-04-06T08:50:29Z">
        <w:r>
          <w:rPr>
            <w:rFonts w:ascii="Calibri" w:hAnsi="Calibri" w:eastAsia="SimSun"/>
            <w:color w:val="000000"/>
            <w:kern w:val="1"/>
            <w:szCs w:val="20"/>
            <w:lang w:val="en-us"/>
          </w:rPr>
          <w:t>calculated from</w:t>
        </w:r>
      </w:ins>
      <w:r>
        <w:rPr>
          <w:rFonts w:ascii="Calibri" w:hAnsi="Calibri" w:eastAsia="SimSun"/>
          <w:color w:val="000000"/>
          <w:kern w:val="1"/>
          <w:szCs w:val="20"/>
          <w:lang w:val="en-us"/>
        </w:rPr>
        <w:t xml:space="preserve"> the proportion of positive pools</w:t>
      </w:r>
      <w:ins w:id="35" w:author="HKG" w:date="2020-04-06T08:50:29Z">
        <w:r>
          <w:rPr>
            <w:rFonts w:ascii="Calibri" w:hAnsi="Calibri" w:eastAsia="SimSun"/>
            <w:color w:val="000000"/>
            <w:kern w:val="1"/>
            <w:szCs w:val="20"/>
            <w:lang w:val="en-us"/>
          </w:rPr>
          <w:t>;</w:t>
        </w:r>
      </w:ins>
      <w:del w:id="36" w:author="HKG" w:date="2020-04-06T08:49:34Z">
        <w:r>
          <w:rPr>
            <w:rFonts w:ascii="Calibri" w:hAnsi="Calibri" w:eastAsia="SimSun"/>
            <w:color w:val="000000"/>
            <w:kern w:val="1"/>
            <w:szCs w:val="20"/>
            <w:lang w:val="en-us"/>
          </w:rPr>
          <w:delText>. For this prevalence estimation</w:delText>
        </w:r>
      </w:del>
      <w:r>
        <w:rPr>
          <w:rFonts w:ascii="Calibri" w:hAnsi="Calibri" w:eastAsia="SimSun"/>
          <w:color w:val="000000"/>
          <w:kern w:val="1"/>
          <w:szCs w:val="20"/>
          <w:lang w:val="en-us"/>
        </w:rPr>
        <w:t xml:space="preserve"> it is not necessary </w:t>
      </w:r>
      <w:del w:id="37" w:author="HKG" w:date="2020-04-06T08:49:34Z">
        <w:r>
          <w:rPr>
            <w:rFonts w:ascii="Calibri" w:hAnsi="Calibri" w:eastAsia="SimSun"/>
            <w:color w:val="000000"/>
            <w:kern w:val="1"/>
            <w:szCs w:val="20"/>
            <w:lang w:val="en-us"/>
          </w:rPr>
          <w:delText xml:space="preserve">to perform further analysis on positive pools </w:delText>
        </w:r>
      </w:del>
      <w:r>
        <w:rPr>
          <w:rFonts w:ascii="Calibri" w:hAnsi="Calibri" w:eastAsia="SimSun"/>
          <w:color w:val="000000"/>
          <w:kern w:val="1"/>
          <w:szCs w:val="20"/>
          <w:lang w:val="en-us"/>
        </w:rPr>
        <w:t xml:space="preserve">to identify the exact number of positive samples in </w:t>
      </w:r>
      <w:del w:id="38" w:author="HKG" w:date="2020-04-06T08:49:34Z">
        <w:r>
          <w:rPr>
            <w:rFonts w:ascii="Calibri" w:hAnsi="Calibri" w:eastAsia="SimSun"/>
            <w:color w:val="000000"/>
            <w:kern w:val="1"/>
            <w:szCs w:val="20"/>
            <w:lang w:val="en-us"/>
          </w:rPr>
          <w:delText>the</w:delText>
        </w:r>
      </w:del>
      <w:ins w:id="39" w:author="HKG" w:date="2020-04-06T08:50:29Z">
        <w:r>
          <w:rPr>
            <w:rFonts w:ascii="Calibri" w:hAnsi="Calibri" w:eastAsia="SimSun"/>
            <w:color w:val="000000"/>
            <w:kern w:val="1"/>
            <w:szCs w:val="20"/>
            <w:lang w:val="en-us"/>
          </w:rPr>
          <w:t>each</w:t>
        </w:r>
      </w:ins>
      <w:del w:id="40" w:author="HKG" w:date="2020-04-06T08:49:34Z">
        <w:r>
          <w:rPr>
            <w:rFonts w:ascii="Calibri" w:hAnsi="Calibri" w:eastAsia="SimSun"/>
            <w:color w:val="000000"/>
            <w:kern w:val="1"/>
            <w:szCs w:val="20"/>
            <w:lang w:val="en-us"/>
          </w:rPr>
          <w:delText xml:space="preserve"> particular</w:delText>
        </w:r>
      </w:del>
      <w:r>
        <w:rPr>
          <w:rFonts w:ascii="Calibri" w:hAnsi="Calibri" w:eastAsia="SimSun"/>
          <w:color w:val="000000"/>
          <w:kern w:val="1"/>
          <w:szCs w:val="20"/>
          <w:lang w:val="en-us"/>
        </w:rPr>
        <w:t xml:space="preserve"> pool. The technique is well described in the literature [4] and corrects for the possibility that there is more than one positive sample in each positive pool. To further reduce the number of required PCR analyses</w:t>
      </w:r>
      <w:ins w:id="41" w:author="HKG" w:date="2020-04-06T08:50:29Z">
        <w:r>
          <w:rPr>
            <w:rFonts w:ascii="Calibri" w:hAnsi="Calibri" w:eastAsia="SimSun"/>
            <w:color w:val="000000"/>
            <w:kern w:val="1"/>
            <w:szCs w:val="20"/>
            <w:lang w:val="en-us"/>
          </w:rPr>
          <w:t>,</w:t>
        </w:r>
      </w:ins>
      <w:r>
        <w:rPr>
          <w:rFonts w:ascii="Calibri" w:hAnsi="Calibri" w:eastAsia="SimSun"/>
          <w:color w:val="000000"/>
          <w:kern w:val="1"/>
          <w:szCs w:val="20"/>
          <w:lang w:val="en-us"/>
        </w:rPr>
        <w:t xml:space="preserve"> a higher degree of pooling can be employed, </w:t>
      </w:r>
      <w:ins w:id="42" w:author="HKG" w:date="2020-04-06T08:50:29Z">
        <w:r>
          <w:rPr>
            <w:rFonts w:ascii="Calibri" w:hAnsi="Calibri" w:eastAsia="SimSun"/>
            <w:color w:val="000000"/>
            <w:kern w:val="1"/>
            <w:szCs w:val="20"/>
            <w:lang w:val="en-us"/>
          </w:rPr>
          <w:t xml:space="preserve">even if </w:t>
        </w:r>
      </w:ins>
      <w:del w:id="43" w:author="HKG" w:date="2020-04-06T08:49:34Z">
        <w:r>
          <w:rPr>
            <w:rFonts w:ascii="Calibri" w:hAnsi="Calibri" w:eastAsia="SimSun"/>
            <w:color w:val="000000"/>
            <w:kern w:val="1"/>
            <w:szCs w:val="20"/>
            <w:lang w:val="en-us"/>
          </w:rPr>
          <w:delText xml:space="preserve">where </w:delText>
        </w:r>
      </w:del>
      <w:r>
        <w:rPr>
          <w:rFonts w:ascii="Calibri" w:hAnsi="Calibri" w:eastAsia="SimSun"/>
          <w:color w:val="000000"/>
          <w:kern w:val="1"/>
          <w:szCs w:val="20"/>
          <w:lang w:val="en-us"/>
        </w:rPr>
        <w:t xml:space="preserve">the </w:t>
      </w:r>
      <w:ins w:id="44" w:author="HKG" w:date="2020-04-06T08:50:29Z">
        <w:r>
          <w:rPr>
            <w:rFonts w:ascii="Calibri" w:hAnsi="Calibri" w:eastAsia="SimSun"/>
            <w:color w:val="000000"/>
            <w:kern w:val="1"/>
            <w:szCs w:val="20"/>
            <w:lang w:val="en-us"/>
          </w:rPr>
          <w:t xml:space="preserve">corresponding </w:t>
        </w:r>
      </w:ins>
      <w:r>
        <w:rPr>
          <w:rFonts w:ascii="Calibri" w:hAnsi="Calibri" w:eastAsia="SimSun"/>
          <w:color w:val="000000"/>
          <w:kern w:val="1"/>
          <w:szCs w:val="20"/>
          <w:lang w:val="en-us"/>
        </w:rPr>
        <w:t>reduc</w:t>
      </w:r>
      <w:ins w:id="45" w:author="HKG" w:date="2020-04-06T08:50:29Z">
        <w:r>
          <w:rPr>
            <w:rFonts w:ascii="Calibri" w:hAnsi="Calibri" w:eastAsia="SimSun"/>
            <w:color w:val="000000"/>
            <w:kern w:val="1"/>
            <w:szCs w:val="20"/>
            <w:lang w:val="en-us"/>
          </w:rPr>
          <w:t>tion</w:t>
        </w:r>
      </w:ins>
      <w:del w:id="46" w:author="HKG" w:date="2020-04-06T08:49:34Z">
        <w:r>
          <w:rPr>
            <w:rFonts w:ascii="Calibri" w:hAnsi="Calibri" w:eastAsia="SimSun"/>
            <w:color w:val="000000"/>
            <w:kern w:val="1"/>
            <w:szCs w:val="20"/>
            <w:lang w:val="en-us"/>
          </w:rPr>
          <w:delText>ed</w:delText>
        </w:r>
      </w:del>
      <w:r>
        <w:rPr>
          <w:rFonts w:ascii="Calibri" w:hAnsi="Calibri" w:eastAsia="SimSun"/>
          <w:color w:val="000000"/>
          <w:kern w:val="1"/>
          <w:szCs w:val="20"/>
          <w:lang w:val="en-us"/>
        </w:rPr>
        <w:t xml:space="preserve"> </w:t>
      </w:r>
      <w:ins w:id="47" w:author="HKG" w:date="2020-04-06T08:50:29Z">
        <w:r>
          <w:rPr>
            <w:rFonts w:ascii="Calibri" w:hAnsi="Calibri" w:eastAsia="SimSun"/>
            <w:color w:val="000000"/>
            <w:kern w:val="1"/>
            <w:szCs w:val="20"/>
            <w:lang w:val="en-us"/>
          </w:rPr>
          <w:t xml:space="preserve">in </w:t>
        </w:r>
      </w:ins>
      <w:r>
        <w:rPr>
          <w:rFonts w:ascii="Calibri" w:hAnsi="Calibri" w:eastAsia="SimSun"/>
          <w:color w:val="000000"/>
          <w:kern w:val="1"/>
          <w:szCs w:val="20"/>
          <w:lang w:val="en-us"/>
        </w:rPr>
        <w:t>sensitivity would be considered unacceptable for diagnostic purposes. For prevalence estimation the reduced sensitivity is</w:t>
      </w:r>
      <w:ins w:id="48" w:author="HKG" w:date="2020-04-06T08:50:29Z">
        <w:r>
          <w:rPr>
            <w:rFonts w:ascii="Calibri" w:hAnsi="Calibri" w:eastAsia="SimSun"/>
            <w:color w:val="000000"/>
            <w:kern w:val="1"/>
            <w:szCs w:val="20"/>
            <w:lang w:val="en-us"/>
          </w:rPr>
          <w:t>,</w:t>
        </w:r>
      </w:ins>
      <w:r>
        <w:rPr>
          <w:rFonts w:ascii="Calibri" w:hAnsi="Calibri" w:eastAsia="SimSun"/>
          <w:color w:val="000000"/>
          <w:kern w:val="1"/>
          <w:szCs w:val="20"/>
          <w:lang w:val="en-us"/>
        </w:rPr>
        <w:t xml:space="preserve"> however</w:t>
      </w:r>
      <w:ins w:id="49" w:author="HKG" w:date="2020-04-06T08:50:29Z">
        <w:r>
          <w:rPr>
            <w:rFonts w:ascii="Calibri" w:hAnsi="Calibri" w:eastAsia="SimSun"/>
            <w:color w:val="000000"/>
            <w:kern w:val="1"/>
            <w:szCs w:val="20"/>
            <w:lang w:val="en-us"/>
          </w:rPr>
          <w:t>,</w:t>
        </w:r>
      </w:ins>
      <w:r>
        <w:rPr>
          <w:rFonts w:ascii="Calibri" w:hAnsi="Calibri" w:eastAsia="SimSun"/>
          <w:color w:val="000000"/>
          <w:kern w:val="1"/>
          <w:szCs w:val="20"/>
          <w:lang w:val="en-us"/>
        </w:rPr>
        <w:t xml:space="preserve"> straightforward to correct for, as long as it is known. Yelin et al. [1] have indicated that with pooling of 32 samples the sensitivity is 90% (10% false negative rate), relative to that of single sample analysis. With this degree of pooling it would take 200 PCR tests to estimate the prevalence from a dataset of 6400 </w:t>
      </w:r>
      <w:ins w:id="50" w:author="HKG" w:date="2020-04-06T08:50:29Z">
        <w:r>
          <w:rPr>
            <w:rFonts w:ascii="Calibri" w:hAnsi="Calibri" w:eastAsia="SimSun"/>
            <w:color w:val="000000"/>
            <w:kern w:val="1"/>
            <w:szCs w:val="20"/>
            <w:lang w:val="en-us"/>
          </w:rPr>
          <w:t xml:space="preserve">individual </w:t>
        </w:r>
      </w:ins>
      <w:r>
        <w:rPr>
          <w:rFonts w:ascii="Calibri" w:hAnsi="Calibri" w:eastAsia="SimSun"/>
          <w:color w:val="000000"/>
          <w:kern w:val="1"/>
          <w:szCs w:val="20"/>
          <w:lang w:val="en-us"/>
        </w:rPr>
        <w:t xml:space="preserve">samples. Figure x an y indicate the 90% confidence intervals for the prevalence for sample sizes 1000-5000(?) and for prevalences of 0.00x and 0.001. </w:t>
      </w:r>
    </w:p>
    <w:p>
      <w:pPr>
        <w:widowControl w:val="0"/>
        <w:rPr>
          <w:rFonts w:ascii="Calibri" w:hAnsi="Calibri" w:eastAsia="SimSun"/>
          <w:b/>
          <w:bCs/>
          <w:color w:val="000000"/>
          <w:kern w:val="1"/>
          <w:szCs w:val="20"/>
          <w:lang w:val="en-us"/>
        </w:rPr>
      </w:pPr>
      <w:r>
        <w:rPr>
          <w:rFonts w:ascii="Calibri" w:hAnsi="Calibri" w:eastAsia="SimSun"/>
          <w:b/>
          <w:bCs/>
          <w:color w:val="000000"/>
          <w:kern w:val="1"/>
          <w:szCs w:val="20"/>
          <w:lang w:val="en-us"/>
        </w:rPr>
      </w:r>
    </w:p>
    <w:p>
      <w:pPr>
        <w:widowControl w:val="0"/>
        <w:rPr>
          <w:rFonts w:ascii="Calibri" w:hAnsi="Calibri" w:eastAsia="SimSun"/>
          <w:bCs/>
          <w:i/>
          <w:color w:val="000000"/>
          <w:kern w:val="1"/>
          <w:szCs w:val="20"/>
          <w:lang w:val="en-us"/>
        </w:rPr>
      </w:pPr>
      <w:r>
        <w:rPr>
          <w:rFonts w:ascii="Calibri" w:hAnsi="Calibri" w:eastAsia="SimSun"/>
          <w:highlight w:val="yellow"/>
          <w:bCs/>
          <w:i/>
          <w:color w:val="000000"/>
          <w:kern w:val="1"/>
          <w:szCs w:val="20"/>
          <w:lang w:val="en-us"/>
        </w:rPr>
        <w:t>Ett par figurer fra simuleringane</w:t>
      </w:r>
      <w:r>
        <w:rPr>
          <w:rFonts w:ascii="Calibri" w:hAnsi="Calibri" w:eastAsia="SimSun"/>
          <w:bCs/>
          <w:i/>
          <w:color w:val="000000"/>
          <w:kern w:val="1"/>
          <w:szCs w:val="20"/>
          <w:lang w:val="en-us"/>
        </w:rPr>
      </w:r>
    </w:p>
    <w:p>
      <w:pPr>
        <w:widowControl w:val="0"/>
        <w:rPr>
          <w:rFonts w:ascii="Calibri" w:hAnsi="Calibri" w:eastAsia="SimSun"/>
          <w:color w:val="000000"/>
          <w:kern w:val="1"/>
          <w:szCs w:val="20"/>
          <w:lang w:val="en-us"/>
        </w:rPr>
      </w:pPr>
      <w:r>
        <w:rPr>
          <w:rFonts w:ascii="Calibri" w:hAnsi="Calibri" w:eastAsia="SimSun"/>
          <w:color w:val="000000"/>
          <w:kern w:val="1"/>
          <w:szCs w:val="20"/>
          <w:lang w:val="en-us"/>
        </w:rPr>
      </w:r>
    </w:p>
    <w:p>
      <w:pPr>
        <w:widowControl w:val="0"/>
        <w:rPr>
          <w:rFonts w:ascii="Calibri" w:hAnsi="Calibri" w:eastAsia="SimSun"/>
          <w:b/>
          <w:bCs/>
          <w:color w:val="000000"/>
          <w:kern w:val="1"/>
          <w:szCs w:val="20"/>
          <w:lang w:val="en-us"/>
        </w:rPr>
      </w:pPr>
      <w:r>
        <w:rPr>
          <w:rFonts w:ascii="Calibri" w:hAnsi="Calibri" w:eastAsia="SimSun"/>
          <w:b/>
          <w:bCs/>
          <w:color w:val="000000"/>
          <w:kern w:val="1"/>
          <w:szCs w:val="20"/>
          <w:lang w:val="en-us"/>
        </w:rPr>
        <w:t xml:space="preserve">Screening for SARS-CoV-2 in a low prevalence population </w:t>
      </w:r>
    </w:p>
    <w:p>
      <w:pPr>
        <w:widowControl w:val="0"/>
        <w:rPr>
          <w:rFonts w:ascii="Calibri" w:hAnsi="Calibri" w:eastAsia="SimSun"/>
          <w:b/>
          <w:bCs/>
          <w:color w:val="000000"/>
          <w:kern w:val="1"/>
          <w:szCs w:val="20"/>
          <w:lang w:val="en-us"/>
        </w:rPr>
      </w:pPr>
      <w:r>
        <w:rPr>
          <w:rFonts w:ascii="Calibri" w:hAnsi="Calibri" w:eastAsia="SimSun"/>
          <w:b/>
          <w:bCs/>
          <w:color w:val="000000"/>
          <w:kern w:val="1"/>
          <w:szCs w:val="20"/>
          <w:lang w:val="en-us"/>
        </w:rPr>
      </w:r>
    </w:p>
    <w:p>
      <w:pPr>
        <w:widowControl w:val="0"/>
        <w:rPr>
          <w:rFonts w:ascii="Calibri" w:hAnsi="Calibri" w:eastAsia="SimSun"/>
          <w:bCs/>
          <w:color w:val="000000"/>
          <w:kern w:val="1"/>
          <w:szCs w:val="20"/>
          <w:lang w:val="en-us"/>
        </w:rPr>
      </w:pPr>
      <w:r>
        <w:rPr>
          <w:rFonts w:ascii="Calibri" w:hAnsi="Calibri" w:eastAsia="SimSun"/>
          <w:bCs/>
          <w:color w:val="000000"/>
          <w:kern w:val="1"/>
          <w:szCs w:val="20"/>
          <w:lang w:val="en-us"/>
        </w:rPr>
        <w:t xml:space="preserve">The most common purpose of pooled testing is to analyze  as many samples as possible with a given laboratory capacity and maintain a diagnostic level of sensitivity. Further, to combat the current covid-19  epidemic many countries are adapting a “suppression” strategy as recommended by Ferguson et al.[3]. The basic idea of this strategy is, after a period of aggressive social distancing measures, to do extensive testing, case tracing and isolation to keep the prevalence at a low level until a vaccine becomes available. In this context it would be of interest to maximize/increase the number of infected people detected with the available testing resources, rather than to insist on that all tests from the community setting are being performed with </w:t>
      </w:r>
      <w:commentRangeStart w:id="1"/>
      <w:commentRangeEnd w:id="1"/>
      <w:r>
        <w:commentReference w:id="1"/>
      </w:r>
      <w:r>
        <w:rPr>
          <w:rFonts w:ascii="Calibri" w:hAnsi="Calibri" w:eastAsia="SimSun"/>
          <w:bCs/>
          <w:color w:val="000000"/>
          <w:kern w:val="1"/>
          <w:szCs w:val="20"/>
          <w:lang w:val="en-us"/>
        </w:rPr>
        <w:t xml:space="preserve">the highest </w:t>
      </w:r>
      <w:r>
        <w:rPr>
          <w:rFonts w:ascii="Calibri" w:hAnsi="Calibri" w:eastAsia="SimSun"/>
          <w:bCs/>
          <w:color w:val="000000"/>
          <w:kern w:val="1"/>
          <w:szCs w:val="20"/>
          <w:lang w:val="en-us"/>
        </w:rPr>
        <w:t>po</w:t>
      </w:r>
      <w:r>
        <w:rPr>
          <w:rFonts w:ascii="Calibri" w:hAnsi="Calibri" w:eastAsia="SimSun"/>
          <w:bCs/>
          <w:color w:val="000000"/>
          <w:kern w:val="1"/>
          <w:szCs w:val="20"/>
          <w:lang w:val="en-us"/>
        </w:rPr>
        <w:t>ssible</w:t>
      </w:r>
      <w:r>
        <w:rPr>
          <w:rFonts w:ascii="Calibri" w:hAnsi="Calibri" w:eastAsia="SimSun"/>
          <w:bCs/>
          <w:color w:val="000000"/>
          <w:kern w:val="1"/>
          <w:szCs w:val="20"/>
          <w:lang w:val="en-us"/>
        </w:rPr>
        <w:t xml:space="preserve"> </w:t>
      </w:r>
      <w:r>
        <w:rPr>
          <w:rFonts w:ascii="Calibri" w:hAnsi="Calibri" w:eastAsia="SimSun"/>
          <w:bCs/>
          <w:color w:val="000000"/>
          <w:kern w:val="1"/>
          <w:szCs w:val="20"/>
          <w:lang w:val="en-us"/>
        </w:rPr>
        <w:t xml:space="preserve">level of </w:t>
      </w:r>
      <w:r>
        <w:rPr>
          <w:rFonts w:ascii="Calibri" w:hAnsi="Calibri" w:eastAsia="SimSun"/>
          <w:bCs/>
          <w:color w:val="000000"/>
          <w:kern w:val="1"/>
          <w:szCs w:val="20"/>
          <w:lang w:val="en-us"/>
        </w:rPr>
        <w:t xml:space="preserve">sensitivity. Currently, the limited published literature </w:t>
      </w:r>
      <w:r>
        <w:rPr>
          <w:rFonts w:ascii="Calibri" w:hAnsi="Calibri" w:eastAsia="SimSun"/>
          <w:bCs/>
          <w:color w:val="000000"/>
          <w:kern w:val="1"/>
          <w:szCs w:val="20"/>
          <w:lang w:val="en-us"/>
        </w:rPr>
        <w:t xml:space="preserve">indicates </w:t>
      </w:r>
      <w:commentRangeStart w:id="2"/>
      <w:commentRangeEnd w:id="2"/>
      <w:r>
        <w:commentReference w:id="2"/>
      </w:r>
      <w:r>
        <w:rPr>
          <w:rFonts w:ascii="Calibri" w:hAnsi="Calibri" w:eastAsia="SimSun"/>
          <w:bCs/>
          <w:color w:val="000000"/>
          <w:kern w:val="1"/>
          <w:szCs w:val="20"/>
          <w:lang w:val="en-us"/>
        </w:rPr>
        <w:t xml:space="preserve">that </w:t>
      </w:r>
      <w:r>
        <w:rPr>
          <w:rFonts w:ascii="Calibri" w:hAnsi="Calibri" w:eastAsia="SimSun"/>
          <w:bCs/>
          <w:color w:val="000000"/>
          <w:kern w:val="1"/>
          <w:szCs w:val="20"/>
          <w:lang w:val="en-us"/>
        </w:rPr>
        <w:t>with a</w:t>
      </w:r>
      <w:r>
        <w:rPr>
          <w:rFonts w:ascii="Calibri" w:hAnsi="Calibri" w:eastAsia="SimSun"/>
          <w:bCs/>
          <w:color w:val="000000"/>
          <w:kern w:val="1"/>
          <w:szCs w:val="20"/>
          <w:lang w:val="en-us"/>
        </w:rPr>
        <w:t xml:space="preserve"> pool size </w:t>
      </w:r>
      <w:r>
        <w:rPr>
          <w:rFonts w:ascii="Calibri" w:hAnsi="Calibri" w:eastAsia="SimSun"/>
          <w:bCs/>
          <w:color w:val="000000"/>
          <w:kern w:val="1"/>
          <w:szCs w:val="20"/>
          <w:lang w:val="en-us"/>
        </w:rPr>
        <w:t>of</w:t>
      </w:r>
      <w:r>
        <w:rPr>
          <w:rFonts w:ascii="Calibri" w:hAnsi="Calibri" w:eastAsia="SimSun"/>
          <w:bCs/>
          <w:color w:val="000000"/>
          <w:kern w:val="1"/>
          <w:szCs w:val="20"/>
          <w:lang w:val="en-us"/>
        </w:rPr>
        <w:t xml:space="preserve"> 32 the sensitivity drops to around 90%</w:t>
      </w:r>
      <w:r>
        <w:rPr>
          <w:rFonts w:ascii="Calibri" w:hAnsi="Calibri" w:eastAsia="SimSun"/>
          <w:bCs/>
          <w:color w:val="000000"/>
          <w:kern w:val="1"/>
          <w:szCs w:val="20"/>
          <w:lang w:val="en-us"/>
        </w:rPr>
        <w:t xml:space="preserve"> [</w:t>
      </w:r>
      <w:r>
        <w:rPr>
          <w:rFonts w:ascii="Calibri" w:hAnsi="Calibri" w:eastAsia="SimSun"/>
          <w:bCs/>
          <w:color w:val="000000"/>
          <w:kern w:val="1"/>
          <w:szCs w:val="20"/>
          <w:lang w:val="en-us"/>
        </w:rPr>
        <w:t>1</w:t>
      </w:r>
      <w:r>
        <w:rPr>
          <w:rFonts w:ascii="Calibri" w:hAnsi="Calibri" w:eastAsia="SimSun"/>
          <w:bCs/>
          <w:color w:val="000000"/>
          <w:kern w:val="1"/>
          <w:szCs w:val="20"/>
          <w:lang w:val="en-us"/>
        </w:rPr>
        <w:t>]</w:t>
      </w:r>
      <w:r>
        <w:rPr>
          <w:rFonts w:ascii="Calibri" w:hAnsi="Calibri" w:eastAsia="SimSun"/>
          <w:bCs/>
          <w:color w:val="000000"/>
          <w:kern w:val="1"/>
          <w:szCs w:val="20"/>
          <w:lang w:val="en-us"/>
        </w:rPr>
        <w:t xml:space="preserve">. When used for population screening pooling of 32 samples will nevertheless allow for detection of </w:t>
      </w:r>
      <w:r>
        <w:rPr>
          <w:rFonts w:ascii="Calibri" w:hAnsi="Calibri" w:eastAsia="SimSun"/>
          <w:bCs/>
          <w:color w:val="000000"/>
          <w:kern w:val="1"/>
          <w:szCs w:val="20"/>
          <w:lang w:val="en-us"/>
        </w:rPr>
        <w:t xml:space="preserve">far </w:t>
      </w:r>
      <w:r>
        <w:rPr>
          <w:rFonts w:ascii="Calibri" w:hAnsi="Calibri" w:eastAsia="SimSun"/>
          <w:bCs/>
          <w:color w:val="000000"/>
          <w:kern w:val="1"/>
          <w:szCs w:val="20"/>
          <w:lang w:val="en-us"/>
        </w:rPr>
        <w:t>more infected people</w:t>
      </w:r>
      <w:r>
        <w:rPr>
          <w:rFonts w:ascii="Calibri" w:hAnsi="Calibri" w:eastAsia="SimSun"/>
          <w:bCs/>
          <w:color w:val="000000"/>
          <w:kern w:val="1"/>
          <w:szCs w:val="20"/>
          <w:lang w:val="en-us"/>
        </w:rPr>
        <w:t xml:space="preserve"> than</w:t>
      </w:r>
      <w:r>
        <w:rPr>
          <w:rFonts w:ascii="Calibri" w:hAnsi="Calibri" w:eastAsia="SimSun"/>
          <w:bCs/>
          <w:color w:val="000000"/>
          <w:kern w:val="1"/>
          <w:szCs w:val="20"/>
          <w:lang w:val="en-us"/>
        </w:rPr>
        <w:t xml:space="preserve"> for the same number of PCR </w:t>
      </w:r>
      <w:r>
        <w:rPr>
          <w:rFonts w:ascii="Calibri" w:hAnsi="Calibri" w:eastAsia="SimSun"/>
          <w:bCs/>
          <w:color w:val="000000"/>
          <w:kern w:val="1"/>
          <w:szCs w:val="20"/>
          <w:lang w:val="en-us"/>
        </w:rPr>
        <w:t>tests if using one test per person</w:t>
      </w:r>
      <w:r>
        <w:rPr>
          <w:rFonts w:ascii="Calibri" w:hAnsi="Calibri" w:eastAsia="SimSun"/>
          <w:bCs/>
          <w:color w:val="000000"/>
          <w:kern w:val="1"/>
          <w:szCs w:val="20"/>
          <w:lang w:val="en-us"/>
        </w:rPr>
        <w:t>. If screening a population with a prevalence of</w:t>
      </w:r>
      <w:r>
        <w:rPr>
          <w:rFonts w:ascii="Calibri" w:hAnsi="Calibri" w:eastAsia="SimSun"/>
          <w:bCs/>
          <w:color w:val="000000"/>
          <w:kern w:val="1"/>
          <w:szCs w:val="20"/>
          <w:lang w:val="en-us"/>
        </w:rPr>
        <w:t xml:space="preserve"> </w:t>
      </w:r>
      <w:r>
        <w:rPr>
          <w:rFonts w:ascii="Calibri" w:hAnsi="Calibri" w:eastAsia="SimSun"/>
          <w:bCs/>
          <w:color w:val="000000"/>
          <w:kern w:val="1"/>
          <w:szCs w:val="20"/>
          <w:lang w:val="en-us"/>
        </w:rPr>
        <w:t>0.00</w:t>
      </w:r>
      <w:r>
        <w:rPr>
          <w:rFonts w:ascii="Calibri" w:hAnsi="Calibri" w:eastAsia="SimSun"/>
          <w:bCs/>
          <w:color w:val="000000"/>
          <w:kern w:val="1"/>
          <w:szCs w:val="20"/>
          <w:lang w:val="en-us"/>
        </w:rPr>
        <w:t>5</w:t>
      </w:r>
      <w:r>
        <w:rPr>
          <w:rFonts w:ascii="Calibri" w:hAnsi="Calibri" w:eastAsia="SimSun"/>
          <w:bCs/>
          <w:color w:val="000000"/>
          <w:kern w:val="1"/>
          <w:szCs w:val="20"/>
          <w:lang w:val="en-us"/>
        </w:rPr>
        <w:t xml:space="preserve"> and using pooling of </w:t>
      </w:r>
      <w:r>
        <w:rPr>
          <w:rFonts w:ascii="Calibri" w:hAnsi="Calibri" w:eastAsia="SimSun"/>
          <w:bCs/>
          <w:color w:val="000000"/>
          <w:kern w:val="1"/>
          <w:szCs w:val="20"/>
          <w:lang w:val="en-us"/>
        </w:rPr>
        <w:t>eight</w:t>
      </w:r>
      <w:r>
        <w:rPr>
          <w:rFonts w:ascii="Calibri" w:hAnsi="Calibri" w:eastAsia="SimSun"/>
          <w:bCs/>
          <w:color w:val="000000"/>
          <w:kern w:val="1"/>
          <w:szCs w:val="20"/>
          <w:lang w:val="en-us"/>
        </w:rPr>
        <w:t xml:space="preserve"> samples a mean of </w:t>
      </w:r>
      <w:r>
        <w:rPr>
          <w:rFonts w:ascii="Calibri" w:hAnsi="Calibri" w:eastAsia="SimSun"/>
          <w:bCs/>
          <w:color w:val="000000"/>
          <w:kern w:val="1"/>
          <w:szCs w:val="20"/>
          <w:lang w:val="en-us"/>
        </w:rPr>
        <w:t>~6000 people can be screened and a mean of 30 cases detected</w:t>
      </w:r>
      <w:r>
        <w:rPr>
          <w:rFonts w:ascii="Calibri" w:hAnsi="Calibri" w:eastAsia="SimSun"/>
          <w:bCs/>
          <w:color w:val="000000"/>
          <w:kern w:val="1"/>
          <w:szCs w:val="20"/>
          <w:lang w:val="en-us"/>
        </w:rPr>
        <w:t xml:space="preserve"> using 1000 PCR tests</w:t>
      </w:r>
      <w:r>
        <w:rPr>
          <w:rFonts w:ascii="Calibri" w:hAnsi="Calibri" w:eastAsia="SimSun"/>
          <w:bCs/>
          <w:color w:val="000000"/>
          <w:kern w:val="1"/>
          <w:szCs w:val="20"/>
          <w:lang w:val="en-us"/>
        </w:rPr>
        <w:t>. By pooling 32 samples, however, ~11300 people can be screened and ~51 cases detected</w:t>
      </w:r>
      <w:r>
        <w:rPr>
          <w:rFonts w:ascii="Calibri" w:hAnsi="Calibri" w:eastAsia="SimSun"/>
          <w:bCs/>
          <w:color w:val="000000"/>
          <w:kern w:val="1"/>
          <w:szCs w:val="20"/>
          <w:lang w:val="en-us"/>
        </w:rPr>
        <w:t xml:space="preserve"> with the same 1000 PCR </w:t>
      </w:r>
      <w:r>
        <w:rPr>
          <w:rFonts w:ascii="Calibri" w:hAnsi="Calibri" w:eastAsia="SimSun"/>
          <w:bCs/>
          <w:color w:val="000000"/>
          <w:kern w:val="1"/>
          <w:szCs w:val="20"/>
          <w:lang w:val="en-us"/>
        </w:rPr>
        <w:t>tests</w:t>
      </w:r>
      <w:r>
        <w:rPr>
          <w:rFonts w:ascii="Calibri" w:hAnsi="Calibri" w:eastAsia="SimSun"/>
          <w:bCs/>
          <w:color w:val="000000"/>
          <w:kern w:val="1"/>
          <w:szCs w:val="20"/>
          <w:lang w:val="en-us"/>
        </w:rPr>
        <w:t xml:space="preserve">. </w:t>
      </w:r>
      <w:commentRangeStart w:id="3"/>
      <w:r>
        <w:rPr>
          <w:rFonts w:ascii="Calibri" w:hAnsi="Calibri" w:eastAsia="SimSun"/>
          <w:bCs/>
          <w:color w:val="000000"/>
          <w:kern w:val="1"/>
          <w:szCs w:val="20"/>
          <w:lang w:val="en-us"/>
        </w:rPr>
        <w:t>This is</w:t>
      </w:r>
      <w:r>
        <w:rPr>
          <w:rFonts w:ascii="Calibri" w:hAnsi="Calibri" w:eastAsia="SimSun"/>
          <w:bCs/>
          <w:color w:val="000000"/>
          <w:kern w:val="1"/>
          <w:szCs w:val="20"/>
          <w:lang w:val="en-us"/>
        </w:rPr>
        <w:t xml:space="preserve"> even though the sensitivity of the analysis is reduced.</w:t>
      </w:r>
      <w:commentRangeEnd w:id="3"/>
      <w:r>
        <w:commentReference w:id="3"/>
      </w:r>
      <w:r>
        <w:rPr>
          <w:rFonts w:ascii="Calibri" w:hAnsi="Calibri" w:eastAsia="SimSun"/>
          <w:bCs/>
          <w:color w:val="000000"/>
          <w:kern w:val="1"/>
          <w:szCs w:val="20"/>
          <w:lang w:val="en-us"/>
        </w:rPr>
        <w:t xml:space="preserve"> Figure 3 and 4 show the corresponding numbers for a range of prevalence values in the screened population. </w:t>
      </w:r>
      <w:r>
        <w:rPr>
          <w:rFonts w:ascii="Calibri" w:hAnsi="Calibri" w:eastAsia="SimSun"/>
          <w:highlight w:val="yellow"/>
          <w:bCs/>
          <w:color w:val="000000"/>
          <w:kern w:val="1"/>
          <w:szCs w:val="20"/>
          <w:lang w:val="en-us"/>
        </w:rPr>
        <w:t xml:space="preserve">It appears that </w:t>
      </w:r>
      <w:r>
        <w:rPr>
          <w:rFonts w:ascii="Calibri" w:hAnsi="Calibri" w:eastAsia="SimSun"/>
          <w:highlight w:val="yellow"/>
          <w:bCs/>
          <w:color w:val="000000"/>
          <w:kern w:val="1"/>
          <w:szCs w:val="20"/>
          <w:lang w:val="en-us"/>
        </w:rPr>
        <w:t xml:space="preserve">if </w:t>
      </w:r>
      <w:r>
        <w:rPr>
          <w:rFonts w:ascii="Calibri" w:hAnsi="Calibri" w:eastAsia="SimSun"/>
          <w:highlight w:val="yellow"/>
          <w:bCs/>
          <w:color w:val="000000"/>
          <w:kern w:val="1"/>
          <w:szCs w:val="20"/>
          <w:lang w:val="en-us"/>
        </w:rPr>
        <w:t xml:space="preserve">using this approach many </w:t>
      </w:r>
      <w:r>
        <w:rPr>
          <w:rFonts w:ascii="Calibri" w:hAnsi="Calibri" w:eastAsia="SimSun"/>
          <w:highlight w:val="yellow"/>
          <w:bCs/>
          <w:color w:val="000000"/>
          <w:kern w:val="1"/>
          <w:szCs w:val="20"/>
          <w:lang w:val="en-us"/>
        </w:rPr>
        <w:t xml:space="preserve">high-income </w:t>
      </w:r>
      <w:r>
        <w:rPr>
          <w:rFonts w:ascii="Calibri" w:hAnsi="Calibri" w:eastAsia="SimSun"/>
          <w:highlight w:val="yellow"/>
          <w:bCs/>
          <w:color w:val="000000"/>
          <w:kern w:val="1"/>
          <w:szCs w:val="20"/>
          <w:lang w:val="en-us"/>
        </w:rPr>
        <w:t xml:space="preserve">countries already </w:t>
      </w:r>
      <w:r>
        <w:rPr>
          <w:rFonts w:ascii="Calibri" w:hAnsi="Calibri" w:eastAsia="SimSun"/>
          <w:highlight w:val="yellow"/>
          <w:bCs/>
          <w:color w:val="000000"/>
          <w:kern w:val="1"/>
          <w:szCs w:val="20"/>
          <w:lang w:val="en-us"/>
        </w:rPr>
        <w:t xml:space="preserve">would </w:t>
      </w:r>
      <w:r>
        <w:rPr>
          <w:rFonts w:ascii="Calibri" w:hAnsi="Calibri" w:eastAsia="SimSun"/>
          <w:highlight w:val="yellow"/>
          <w:bCs/>
          <w:color w:val="000000"/>
          <w:kern w:val="1"/>
          <w:szCs w:val="20"/>
          <w:lang w:val="en-us"/>
        </w:rPr>
        <w:t xml:space="preserve">have the PCR capacity </w:t>
      </w:r>
      <w:r>
        <w:rPr>
          <w:rFonts w:ascii="Calibri" w:hAnsi="Calibri" w:eastAsia="SimSun"/>
          <w:highlight w:val="yellow"/>
          <w:bCs/>
          <w:color w:val="000000"/>
          <w:kern w:val="1"/>
          <w:szCs w:val="20"/>
          <w:lang w:val="en-us"/>
        </w:rPr>
        <w:t>needed</w:t>
      </w:r>
      <w:r>
        <w:rPr>
          <w:rFonts w:ascii="Calibri" w:hAnsi="Calibri" w:eastAsia="SimSun"/>
          <w:highlight w:val="yellow"/>
          <w:bCs/>
          <w:color w:val="000000"/>
          <w:kern w:val="1"/>
          <w:szCs w:val="20"/>
          <w:lang w:val="en-us"/>
        </w:rPr>
        <w:t xml:space="preserve"> </w:t>
      </w:r>
      <w:r>
        <w:rPr>
          <w:rFonts w:ascii="Calibri" w:hAnsi="Calibri" w:eastAsia="SimSun"/>
          <w:highlight w:val="yellow"/>
          <w:bCs/>
          <w:color w:val="000000"/>
          <w:kern w:val="1"/>
          <w:szCs w:val="20"/>
          <w:lang w:val="en-us"/>
        </w:rPr>
        <w:t xml:space="preserve">to perform extensive screening of the public, if the prevalence is first suppressed </w:t>
      </w:r>
      <w:r>
        <w:rPr>
          <w:rFonts w:ascii="Calibri" w:hAnsi="Calibri" w:eastAsia="SimSun"/>
          <w:highlight w:val="yellow"/>
          <w:bCs/>
          <w:color w:val="000000"/>
          <w:kern w:val="1"/>
          <w:szCs w:val="20"/>
          <w:lang w:val="en-us"/>
        </w:rPr>
        <w:t xml:space="preserve">to a low level </w:t>
      </w:r>
      <w:r>
        <w:rPr>
          <w:rFonts w:ascii="Calibri" w:hAnsi="Calibri" w:eastAsia="SimSun"/>
          <w:highlight w:val="yellow"/>
          <w:bCs/>
          <w:color w:val="000000"/>
          <w:kern w:val="1"/>
          <w:szCs w:val="20"/>
          <w:lang w:val="en-us"/>
        </w:rPr>
        <w:t xml:space="preserve">with </w:t>
      </w:r>
      <w:r>
        <w:rPr>
          <w:rFonts w:ascii="Calibri" w:hAnsi="Calibri" w:eastAsia="SimSun"/>
          <w:highlight w:val="yellow"/>
          <w:bCs/>
          <w:color w:val="000000"/>
          <w:kern w:val="1"/>
          <w:szCs w:val="20"/>
          <w:lang w:val="en-us"/>
        </w:rPr>
        <w:t>strong</w:t>
      </w:r>
      <w:r>
        <w:rPr>
          <w:rFonts w:ascii="Calibri" w:hAnsi="Calibri" w:eastAsia="SimSun"/>
          <w:highlight w:val="yellow"/>
          <w:bCs/>
          <w:color w:val="000000"/>
          <w:kern w:val="1"/>
          <w:szCs w:val="20"/>
          <w:lang w:val="en-us"/>
        </w:rPr>
        <w:t xml:space="preserve"> </w:t>
      </w:r>
      <w:r>
        <w:rPr>
          <w:rFonts w:ascii="Calibri" w:hAnsi="Calibri" w:eastAsia="SimSun"/>
          <w:highlight w:val="yellow"/>
          <w:bCs/>
          <w:color w:val="000000"/>
          <w:kern w:val="1"/>
          <w:szCs w:val="20"/>
          <w:lang w:val="en-us"/>
        </w:rPr>
        <w:t>social distancing measures</w:t>
      </w:r>
      <w:r>
        <w:rPr>
          <w:rFonts w:ascii="Calibri" w:hAnsi="Calibri" w:eastAsia="SimSun"/>
          <w:bCs/>
          <w:color w:val="000000"/>
          <w:kern w:val="1"/>
          <w:szCs w:val="20"/>
          <w:lang w:val="en-us"/>
        </w:rPr>
        <w:t>.</w:t>
      </w:r>
      <w:r>
        <w:rPr>
          <w:rFonts w:ascii="Calibri" w:hAnsi="Calibri" w:eastAsia="SimSun"/>
          <w:bCs/>
          <w:color w:val="000000"/>
          <w:kern w:val="1"/>
          <w:szCs w:val="20"/>
          <w:lang w:val="en-us"/>
        </w:rPr>
      </w:r>
    </w:p>
    <w:p>
      <w:pPr>
        <w:widowControl w:val="0"/>
        <w:rPr>
          <w:rFonts w:ascii="Calibri" w:hAnsi="Calibri" w:eastAsia="SimSun"/>
          <w:bCs/>
          <w:color w:val="000000"/>
          <w:kern w:val="1"/>
          <w:szCs w:val="20"/>
          <w:lang w:val="en-us"/>
        </w:rPr>
      </w:pPr>
      <w:r>
        <w:rPr>
          <w:rFonts w:ascii="Calibri" w:hAnsi="Calibri" w:eastAsia="SimSun"/>
          <w:bCs/>
          <w:color w:val="000000"/>
          <w:kern w:val="1"/>
          <w:szCs w:val="20"/>
          <w:lang w:val="en-us"/>
        </w:rPr>
      </w:r>
    </w:p>
    <w:p>
      <w:pPr>
        <w:widowControl w:val="0"/>
        <w:rPr>
          <w:rFonts w:ascii="Calibri" w:hAnsi="Calibri" w:eastAsia="SimSun"/>
          <w:bCs/>
          <w:color w:val="000000"/>
          <w:kern w:val="1"/>
          <w:szCs w:val="20"/>
          <w:lang w:val="en-us"/>
        </w:rPr>
      </w:pPr>
      <w:r>
        <w:rPr>
          <w:rFonts w:ascii="Calibri" w:hAnsi="Calibri" w:eastAsia="SimSun"/>
          <w:bCs/>
          <w:color w:val="000000"/>
          <w:kern w:val="1"/>
          <w:szCs w:val="20"/>
          <w:lang w:val="en-us"/>
        </w:rPr>
      </w:r>
    </w:p>
    <w:p>
      <w:pPr>
        <w:widowControl w:val="0"/>
        <w:rPr>
          <w:rFonts w:ascii="Calibri" w:hAnsi="Calibri" w:eastAsia="SimSun"/>
          <w:bCs/>
          <w:color w:val="000000"/>
          <w:kern w:val="1"/>
          <w:szCs w:val="20"/>
          <w:lang w:val="en-us"/>
        </w:rPr>
      </w:pPr>
      <w:r>
        <w:rPr>
          <w:rFonts w:ascii="Calibri" w:hAnsi="Calibri" w:eastAsia="SimSun"/>
          <w:bCs/>
          <w:color w:val="000000"/>
          <w:kern w:val="1"/>
          <w:szCs w:val="20"/>
          <w:lang w:val="en-us"/>
        </w:rPr>
      </w:r>
    </w:p>
    <w:p>
      <w:pPr>
        <w:widowControl w:val="0"/>
        <w:rPr>
          <w:rFonts w:ascii="Calibri" w:hAnsi="Calibri" w:eastAsia="SimSun"/>
          <w:bCs/>
          <w:color w:val="000000"/>
          <w:kern w:val="1"/>
          <w:szCs w:val="20"/>
          <w:lang w:val="en-us"/>
        </w:rPr>
      </w:pPr>
      <w:ins w:id="51" w:author="Jan Terje Kvaløy" w:date="2020-04-05T18:00:00Z">
        <w:r>
          <w:rPr>
            <w:noProof/>
          </w:rPr>
          <w:drawing>
            <wp:inline distT="0" distB="0" distL="0" distR="0">
              <wp:extent cx="2538095" cy="2445385"/>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pic:cNvPicPr>
                        <a:picLocks noChangeAspect="1"/>
                        <a:extLst>
                          <a:ext uri="smNativeData">
                            <sm:smNativeData xmlns:sm="smNativeData" val="SMDATA_14_NdGK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RQAAANgBAACuAQAAdwE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UAAAAHoAAAAAAAAAAAAAAAAAAAAAAAAAAAAAAAAAAAAAAAAAAAAACdDwAACw8AAAAAAAAAAAAAAAAAACgAAAAIAAAAAQAAAAEAAAA="/>
                          </a:ext>
                        </a:extLst>
                      </pic:cNvPicPr>
                    </pic:nvPicPr>
                    <pic:blipFill>
                      <a:blip r:embed="rId12"/>
                      <a:srcRect l="690" t="4720" r="4300" b="3750"/>
                      <a:stretch>
                        <a:fillRect/>
                      </a:stretch>
                    </pic:blipFill>
                    <pic:spPr>
                      <a:xfrm>
                        <a:off x="0" y="0"/>
                        <a:ext cx="2538095" cy="2445385"/>
                      </a:xfrm>
                      <a:prstGeom prst="rect">
                        <a:avLst/>
                      </a:prstGeom>
                      <a:noFill/>
                      <a:ln w="12700">
                        <a:noFill/>
                      </a:ln>
                    </pic:spPr>
                  </pic:pic>
                </a:graphicData>
              </a:graphic>
            </wp:inline>
          </w:drawing>
        </w:r>
        <w:r>
          <w:rPr>
            <w:rFonts w:ascii="Calibri" w:hAnsi="Calibri" w:eastAsia="SimSun"/>
            <w:bCs/>
            <w:color w:val="000000"/>
            <w:kern w:val="1"/>
            <w:szCs w:val="20"/>
          </w:rPr>
          <w:t xml:space="preserve">      </w:t>
        </w:r>
        <w:r>
          <w:rPr>
            <w:noProof/>
          </w:rPr>
          <w:drawing>
            <wp:inline distT="0" distB="0" distL="0" distR="0">
              <wp:extent cx="2496820" cy="2452370"/>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 2"/>
                      <pic:cNvPicPr>
                        <a:picLocks noChangeAspect="1"/>
                        <a:extLst>
                          <a:ext uri="smNativeData">
                            <sm:smNativeData xmlns:sm="smNativeData" val="SMDATA_14_NdGKXh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NwAAALwBAAA5AgAAWwE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UAAAAHoAAAAAAAAAAAAAAAAAAAAAAAAAAAAAAAAAAAAAAAAAAAAABcDwAAFg8AAAAAAAAAAAAAAAAAACgAAAAIAAAAAQAAAAEAAAA="/>
                          </a:ext>
                        </a:extLst>
                      </pic:cNvPicPr>
                    </pic:nvPicPr>
                    <pic:blipFill>
                      <a:blip r:embed="rId13"/>
                      <a:srcRect l="550" t="4440" r="5690" b="3470"/>
                      <a:stretch>
                        <a:fillRect/>
                      </a:stretch>
                    </pic:blipFill>
                    <pic:spPr>
                      <a:xfrm>
                        <a:off x="0" y="0"/>
                        <a:ext cx="2496820" cy="2452370"/>
                      </a:xfrm>
                      <a:prstGeom prst="rect">
                        <a:avLst/>
                      </a:prstGeom>
                      <a:noFill/>
                      <a:ln w="12700">
                        <a:noFill/>
                      </a:ln>
                    </pic:spPr>
                  </pic:pic>
                </a:graphicData>
              </a:graphic>
            </wp:inline>
          </w:drawing>
        </w:r>
        <w:r>
          <w:rPr>
            <w:rFonts w:ascii="Calibri" w:hAnsi="Calibri" w:eastAsia="SimSun"/>
            <w:bCs/>
            <w:color w:val="000000"/>
            <w:kern w:val="1"/>
            <w:szCs w:val="20"/>
          </w:rPr>
        </w:r>
      </w:ins>
      <w:bookmarkStart w:id="52" w:name="_GoBack"/>
      <w:bookmarkEnd w:id="52"/>
      <w:r/>
      <w:r>
        <w:rPr>
          <w:rFonts w:ascii="Calibri" w:hAnsi="Calibri" w:eastAsia="SimSun"/>
          <w:bCs/>
          <w:color w:val="000000"/>
          <w:kern w:val="1"/>
          <w:szCs w:val="20"/>
          <w:lang w:val="en-us"/>
        </w:rPr>
      </w:r>
    </w:p>
    <w:p>
      <w:pPr>
        <w:widowControl w:val="0"/>
        <w:rPr>
          <w:rFonts w:ascii="Calibri" w:hAnsi="Calibri" w:eastAsia="SimSun"/>
          <w:bCs/>
          <w:color w:val="000000"/>
          <w:kern w:val="1"/>
          <w:szCs w:val="20"/>
          <w:lang w:val="en-us"/>
        </w:rPr>
      </w:pPr>
      <w:r>
        <w:rPr>
          <w:rFonts w:ascii="Calibri" w:hAnsi="Calibri" w:eastAsia="SimSun"/>
          <w:bCs/>
          <w:color w:val="000000"/>
          <w:kern w:val="1"/>
          <w:szCs w:val="20"/>
          <w:lang w:val="en-us"/>
        </w:rPr>
      </w:r>
    </w:p>
    <w:p>
      <w:pPr>
        <w:widowControl w:val="0"/>
        <w:rPr>
          <w:rFonts w:ascii="Calibri" w:hAnsi="Calibri" w:eastAsia="SimSun"/>
          <w:bCs/>
          <w:color w:val="000000"/>
          <w:kern w:val="1"/>
          <w:szCs w:val="20"/>
          <w:lang w:val="en-us"/>
        </w:rPr>
      </w:pPr>
      <w:r>
        <w:rPr>
          <w:rFonts w:ascii="Calibri" w:hAnsi="Calibri" w:eastAsia="SimSun"/>
          <w:bCs/>
          <w:color w:val="000000"/>
          <w:kern w:val="1"/>
          <w:szCs w:val="20"/>
          <w:lang w:val="en-us"/>
        </w:rPr>
        <w:t xml:space="preserve">Limitations of both of the above suggested applications of extended pooling is that while the required number of PCR analysis is reduced, the number of samples to be collected is unchanged. Further, the relationship between pool size and test sensitivity is not yet fully established and might also vary between individual laboratories and various PCR protocols, and therefore have to be verified locally. </w:t>
      </w:r>
    </w:p>
    <w:p>
      <w:pPr>
        <w:widowControl w:val="0"/>
        <w:rPr>
          <w:rFonts w:ascii="Calibri" w:hAnsi="Calibri" w:eastAsia="SimSun"/>
          <w:b/>
          <w:bCs/>
          <w:color w:val="000000"/>
          <w:kern w:val="1"/>
          <w:szCs w:val="20"/>
          <w:lang w:val="en-us"/>
        </w:rPr>
      </w:pPr>
      <w:r>
        <w:rPr>
          <w:rFonts w:ascii="Calibri" w:hAnsi="Calibri" w:eastAsia="SimSun"/>
          <w:b/>
          <w:bCs/>
          <w:color w:val="000000"/>
          <w:kern w:val="1"/>
          <w:szCs w:val="20"/>
          <w:lang w:val="en-us"/>
        </w:rPr>
      </w:r>
    </w:p>
    <w:p>
      <w:pPr>
        <w:widowControl w:val="0"/>
        <w:rPr>
          <w:rFonts w:ascii="Calibri" w:hAnsi="Calibri" w:eastAsia="SimSun"/>
          <w:b/>
          <w:bCs/>
          <w:color w:val="000000"/>
          <w:kern w:val="1"/>
          <w:szCs w:val="20"/>
          <w:lang w:val="en-us"/>
        </w:rPr>
      </w:pPr>
      <w:r>
        <w:rPr>
          <w:rFonts w:ascii="Calibri" w:hAnsi="Calibri" w:eastAsia="SimSun"/>
          <w:b/>
          <w:bCs/>
          <w:color w:val="000000"/>
          <w:kern w:val="1"/>
          <w:szCs w:val="20"/>
          <w:lang w:val="en-us"/>
        </w:rPr>
      </w:r>
    </w:p>
    <w:p>
      <w:pPr>
        <w:widowControl w:val="0"/>
        <w:rPr>
          <w:rFonts w:ascii="Calibri" w:hAnsi="Calibri" w:eastAsia="SimSun"/>
          <w:b/>
          <w:bCs/>
          <w:color w:val="000000"/>
          <w:kern w:val="1"/>
          <w:szCs w:val="20"/>
          <w:lang w:val="en-us"/>
        </w:rPr>
      </w:pPr>
      <w:r>
        <w:rPr>
          <w:rFonts w:ascii="Calibri" w:hAnsi="Calibri" w:eastAsia="SimSun"/>
          <w:b/>
          <w:bCs/>
          <w:color w:val="000000"/>
          <w:kern w:val="1"/>
          <w:szCs w:val="20"/>
          <w:lang w:val="en-us"/>
        </w:rPr>
        <w:t>References</w:t>
      </w:r>
    </w:p>
    <w:p>
      <w:pPr>
        <w:widowControl w:val="0"/>
        <w:rPr>
          <w:rFonts w:ascii="Calibri" w:hAnsi="Calibri" w:eastAsia="SimSun"/>
          <w:b/>
          <w:bCs/>
          <w:color w:val="000000"/>
          <w:kern w:val="1"/>
          <w:szCs w:val="20"/>
          <w:lang w:val="en-us"/>
        </w:rPr>
      </w:pPr>
      <w:r>
        <w:rPr>
          <w:rFonts w:ascii="Calibri" w:hAnsi="Calibri" w:eastAsia="SimSun"/>
          <w:b/>
          <w:bCs/>
          <w:color w:val="000000"/>
          <w:kern w:val="1"/>
          <w:szCs w:val="20"/>
          <w:lang w:val="en-us"/>
        </w:rPr>
      </w:r>
    </w:p>
    <w:p>
      <w:pP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Gill Sans MT" w:hAnsi="Gill Sans MT" w:eastAsia="Times New Roman"/>
          <w:color w:val="333333"/>
          <w:lang w:val="en-us"/>
        </w:rPr>
      </w:pPr>
      <w:r>
        <w:rPr>
          <w:b/>
          <w:bCs/>
          <w:lang w:val="en-us"/>
        </w:rPr>
        <w:t xml:space="preserve">[1] </w:t>
      </w:r>
      <w:r>
        <w:rPr>
          <w:lang w:val="en-us"/>
        </w:rPr>
        <w:t>Evaluation of COVID-19 RT-qPCR test in multi-sample pools</w:t>
      </w:r>
      <w:r>
        <w:rPr>
          <w:b/>
          <w:bCs/>
          <w:lang w:val="en-us"/>
        </w:rPr>
        <w:t xml:space="preserve">, </w:t>
      </w:r>
      <w:r>
        <w:rPr>
          <w:rFonts w:ascii="Gill Sans MT" w:hAnsi="Gill Sans MT" w:eastAsia="Times New Roman"/>
          <w:color w:val="333333"/>
          <w:lang w:val="en-us"/>
        </w:rPr>
        <w:t>Idan</w:t>
      </w:r>
      <w:r>
        <w:rPr>
          <w:rFonts w:ascii="inherit" w:hAnsi="inherit" w:eastAsia="Times New Roman"/>
          <w:color w:val="333333"/>
          <w:lang w:val="en-us"/>
        </w:rPr>
        <w:t> </w:t>
      </w:r>
      <w:r>
        <w:rPr>
          <w:rFonts w:ascii="Gill Sans MT" w:hAnsi="Gill Sans MT" w:eastAsia="Times New Roman"/>
          <w:color w:val="333333"/>
          <w:lang w:val="en-us"/>
        </w:rPr>
        <w:t>Yelin</w:t>
      </w:r>
      <w:r>
        <w:rPr>
          <w:rFonts w:ascii="inherit" w:hAnsi="inherit" w:eastAsia="Times New Roman"/>
          <w:color w:val="333333"/>
          <w:lang w:val="en-us"/>
        </w:rPr>
        <w:t>, </w:t>
      </w:r>
      <w:r>
        <w:rPr>
          <w:rFonts w:ascii="Gill Sans MT" w:hAnsi="Gill Sans MT" w:eastAsia="Times New Roman"/>
          <w:color w:val="333333"/>
          <w:lang w:val="en-us"/>
        </w:rPr>
        <w:t>Noga</w:t>
      </w:r>
      <w:r>
        <w:rPr>
          <w:rFonts w:ascii="inherit" w:hAnsi="inherit" w:eastAsia="Times New Roman"/>
          <w:color w:val="333333"/>
          <w:lang w:val="en-us"/>
        </w:rPr>
        <w:t> </w:t>
      </w:r>
      <w:r>
        <w:rPr>
          <w:rFonts w:ascii="Gill Sans MT" w:hAnsi="Gill Sans MT" w:eastAsia="Times New Roman"/>
          <w:color w:val="333333"/>
          <w:lang w:val="en-us"/>
        </w:rPr>
        <w:t>Aharony</w:t>
      </w:r>
      <w:r>
        <w:rPr>
          <w:rFonts w:ascii="inherit" w:hAnsi="inherit" w:eastAsia="Times New Roman"/>
          <w:color w:val="333333"/>
          <w:lang w:val="en-us"/>
        </w:rPr>
        <w:t>, </w:t>
      </w:r>
      <w:r>
        <w:rPr>
          <w:rFonts w:ascii="Gill Sans MT" w:hAnsi="Gill Sans MT" w:eastAsia="Times New Roman"/>
          <w:color w:val="333333"/>
          <w:lang w:val="en-us"/>
        </w:rPr>
        <w:t>Einat</w:t>
      </w:r>
      <w:r>
        <w:rPr>
          <w:rFonts w:ascii="inherit" w:hAnsi="inherit" w:eastAsia="Times New Roman"/>
          <w:color w:val="333333"/>
          <w:lang w:val="en-us"/>
        </w:rPr>
        <w:t> </w:t>
      </w:r>
      <w:r>
        <w:rPr>
          <w:rFonts w:ascii="Gill Sans MT" w:hAnsi="Gill Sans MT" w:eastAsia="Times New Roman"/>
          <w:color w:val="333333"/>
          <w:lang w:val="en-us"/>
        </w:rPr>
        <w:t>Shaer-Tamar</w:t>
      </w:r>
      <w:r>
        <w:rPr>
          <w:rFonts w:ascii="inherit" w:hAnsi="inherit" w:eastAsia="Times New Roman"/>
          <w:color w:val="333333"/>
          <w:lang w:val="en-us"/>
        </w:rPr>
        <w:t>, </w:t>
      </w:r>
      <w:r>
        <w:rPr>
          <w:rFonts w:ascii="Gill Sans MT" w:hAnsi="Gill Sans MT" w:eastAsia="Times New Roman"/>
          <w:color w:val="333333"/>
          <w:lang w:val="en-us"/>
        </w:rPr>
        <w:t>Amir</w:t>
      </w:r>
      <w:r>
        <w:rPr>
          <w:rFonts w:ascii="inherit" w:hAnsi="inherit" w:eastAsia="Times New Roman"/>
          <w:color w:val="333333"/>
          <w:lang w:val="en-us"/>
        </w:rPr>
        <w:t> </w:t>
      </w:r>
      <w:r>
        <w:rPr>
          <w:rFonts w:ascii="Gill Sans MT" w:hAnsi="Gill Sans MT" w:eastAsia="Times New Roman"/>
          <w:color w:val="333333"/>
          <w:lang w:val="en-us"/>
        </w:rPr>
        <w:t>Argoetti</w:t>
      </w:r>
      <w:r>
        <w:rPr>
          <w:rFonts w:ascii="inherit" w:hAnsi="inherit" w:eastAsia="Times New Roman"/>
          <w:color w:val="333333"/>
          <w:lang w:val="en-us"/>
        </w:rPr>
        <w:t>, </w:t>
      </w:r>
      <w:r>
        <w:rPr>
          <w:rFonts w:ascii="Gill Sans MT" w:hAnsi="Gill Sans MT" w:eastAsia="Times New Roman"/>
          <w:color w:val="333333"/>
          <w:lang w:val="en-us"/>
        </w:rPr>
        <w:t>Esther</w:t>
      </w:r>
      <w:r>
        <w:rPr>
          <w:rFonts w:ascii="inherit" w:hAnsi="inherit" w:eastAsia="Times New Roman"/>
          <w:color w:val="333333"/>
          <w:lang w:val="en-us"/>
        </w:rPr>
        <w:t> </w:t>
      </w:r>
      <w:r>
        <w:rPr>
          <w:rFonts w:ascii="Gill Sans MT" w:hAnsi="Gill Sans MT" w:eastAsia="Times New Roman"/>
          <w:color w:val="333333"/>
          <w:lang w:val="en-us"/>
        </w:rPr>
        <w:t>Messer</w:t>
      </w:r>
      <w:r>
        <w:rPr>
          <w:rFonts w:ascii="inherit" w:hAnsi="inherit" w:eastAsia="Times New Roman"/>
          <w:color w:val="333333"/>
          <w:lang w:val="en-us"/>
        </w:rPr>
        <w:t>, </w:t>
      </w:r>
      <w:r>
        <w:rPr>
          <w:rFonts w:ascii="Gill Sans MT" w:hAnsi="Gill Sans MT" w:eastAsia="Times New Roman"/>
          <w:color w:val="333333"/>
          <w:lang w:val="en-us"/>
        </w:rPr>
        <w:t>Dina</w:t>
      </w:r>
      <w:r>
        <w:rPr>
          <w:rFonts w:ascii="inherit" w:hAnsi="inherit" w:eastAsia="Times New Roman"/>
          <w:color w:val="333333"/>
          <w:lang w:val="en-us"/>
        </w:rPr>
        <w:t> </w:t>
      </w:r>
      <w:r>
        <w:rPr>
          <w:rFonts w:ascii="Gill Sans MT" w:hAnsi="Gill Sans MT" w:eastAsia="Times New Roman"/>
          <w:color w:val="333333"/>
          <w:lang w:val="en-us"/>
        </w:rPr>
        <w:t>Berenbaum</w:t>
      </w:r>
      <w:r>
        <w:rPr>
          <w:rFonts w:ascii="inherit" w:hAnsi="inherit" w:eastAsia="Times New Roman"/>
          <w:color w:val="333333"/>
          <w:lang w:val="en-us"/>
        </w:rPr>
        <w:t>, </w:t>
      </w:r>
      <w:r>
        <w:rPr>
          <w:rFonts w:ascii="Gill Sans MT" w:hAnsi="Gill Sans MT" w:eastAsia="Times New Roman"/>
          <w:color w:val="333333"/>
          <w:lang w:val="en-us"/>
        </w:rPr>
        <w:t>Einat</w:t>
      </w:r>
      <w:r>
        <w:rPr>
          <w:rFonts w:ascii="inherit" w:hAnsi="inherit" w:eastAsia="Times New Roman"/>
          <w:color w:val="333333"/>
          <w:lang w:val="en-us"/>
        </w:rPr>
        <w:t> </w:t>
      </w:r>
      <w:r>
        <w:rPr>
          <w:rFonts w:ascii="Gill Sans MT" w:hAnsi="Gill Sans MT" w:eastAsia="Times New Roman"/>
          <w:color w:val="333333"/>
          <w:lang w:val="en-us"/>
        </w:rPr>
        <w:t>Shafran</w:t>
      </w:r>
      <w:r>
        <w:rPr>
          <w:rFonts w:ascii="inherit" w:hAnsi="inherit" w:eastAsia="Times New Roman"/>
          <w:color w:val="333333"/>
          <w:lang w:val="en-us"/>
        </w:rPr>
        <w:t>, </w:t>
      </w:r>
      <w:r>
        <w:rPr>
          <w:rFonts w:ascii="Gill Sans MT" w:hAnsi="Gill Sans MT" w:eastAsia="Times New Roman"/>
          <w:color w:val="333333"/>
          <w:lang w:val="en-us"/>
        </w:rPr>
        <w:t>Areen</w:t>
      </w:r>
      <w:r>
        <w:rPr>
          <w:rFonts w:ascii="inherit" w:hAnsi="inherit" w:eastAsia="Times New Roman"/>
          <w:color w:val="333333"/>
          <w:lang w:val="en-us"/>
        </w:rPr>
        <w:t> </w:t>
      </w:r>
      <w:r>
        <w:rPr>
          <w:rFonts w:ascii="Gill Sans MT" w:hAnsi="Gill Sans MT" w:eastAsia="Times New Roman"/>
          <w:color w:val="333333"/>
          <w:lang w:val="en-us"/>
        </w:rPr>
        <w:t>Kuzli</w:t>
      </w:r>
      <w:r>
        <w:rPr>
          <w:rFonts w:ascii="inherit" w:hAnsi="inherit" w:eastAsia="Times New Roman"/>
          <w:color w:val="333333"/>
          <w:lang w:val="en-us"/>
        </w:rPr>
        <w:t>, </w:t>
      </w:r>
      <w:r>
        <w:rPr>
          <w:rFonts w:ascii="Gill Sans MT" w:hAnsi="Gill Sans MT" w:eastAsia="Times New Roman"/>
          <w:color w:val="333333"/>
          <w:lang w:val="en-us"/>
        </w:rPr>
        <w:t>Nagam</w:t>
      </w:r>
      <w:r>
        <w:rPr>
          <w:rFonts w:ascii="inherit" w:hAnsi="inherit" w:eastAsia="Times New Roman"/>
          <w:color w:val="333333"/>
          <w:lang w:val="en-us"/>
        </w:rPr>
        <w:t> </w:t>
      </w:r>
      <w:r>
        <w:rPr>
          <w:rFonts w:ascii="Gill Sans MT" w:hAnsi="Gill Sans MT" w:eastAsia="Times New Roman"/>
          <w:color w:val="333333"/>
          <w:lang w:val="en-us"/>
        </w:rPr>
        <w:t>Gandali</w:t>
      </w:r>
      <w:r>
        <w:rPr>
          <w:rFonts w:ascii="inherit" w:hAnsi="inherit" w:eastAsia="Times New Roman"/>
          <w:color w:val="333333"/>
          <w:lang w:val="en-us"/>
        </w:rPr>
        <w:t>, </w:t>
      </w:r>
      <w:r>
        <w:rPr>
          <w:rFonts w:ascii="Gill Sans MT" w:hAnsi="Gill Sans MT" w:eastAsia="Times New Roman"/>
          <w:color w:val="333333"/>
          <w:lang w:val="en-us"/>
        </w:rPr>
        <w:t>Tamar</w:t>
      </w:r>
      <w:r>
        <w:rPr>
          <w:rFonts w:ascii="inherit" w:hAnsi="inherit" w:eastAsia="Times New Roman"/>
          <w:color w:val="333333"/>
          <w:lang w:val="en-us"/>
        </w:rPr>
        <w:t> </w:t>
      </w:r>
      <w:r>
        <w:rPr>
          <w:rFonts w:ascii="Gill Sans MT" w:hAnsi="Gill Sans MT" w:eastAsia="Times New Roman"/>
          <w:color w:val="333333"/>
          <w:lang w:val="en-us"/>
        </w:rPr>
        <w:t>Hashimshony</w:t>
      </w:r>
      <w:r>
        <w:rPr>
          <w:rFonts w:ascii="inherit" w:hAnsi="inherit" w:eastAsia="Times New Roman"/>
          <w:color w:val="333333"/>
          <w:lang w:val="en-us"/>
        </w:rPr>
        <w:t>, </w:t>
      </w:r>
      <w:r>
        <w:rPr>
          <w:rFonts w:ascii="Gill Sans MT" w:hAnsi="Gill Sans MT" w:eastAsia="Times New Roman"/>
          <w:color w:val="333333"/>
          <w:lang w:val="en-us"/>
        </w:rPr>
        <w:t>Yael</w:t>
      </w:r>
      <w:r>
        <w:rPr>
          <w:rFonts w:ascii="inherit" w:hAnsi="inherit" w:eastAsia="Times New Roman"/>
          <w:color w:val="333333"/>
          <w:lang w:val="en-us"/>
        </w:rPr>
        <w:t> </w:t>
      </w:r>
      <w:r>
        <w:rPr>
          <w:rFonts w:ascii="Gill Sans MT" w:hAnsi="Gill Sans MT" w:eastAsia="Times New Roman"/>
          <w:color w:val="333333"/>
          <w:lang w:val="en-us"/>
        </w:rPr>
        <w:t>Mandel-Gutfreund</w:t>
      </w:r>
      <w:r>
        <w:rPr>
          <w:rFonts w:ascii="inherit" w:hAnsi="inherit" w:eastAsia="Times New Roman"/>
          <w:color w:val="333333"/>
          <w:lang w:val="en-us"/>
        </w:rPr>
        <w:t>, </w:t>
      </w:r>
      <w:r>
        <w:rPr>
          <w:rFonts w:ascii="Gill Sans MT" w:hAnsi="Gill Sans MT" w:eastAsia="Times New Roman"/>
          <w:color w:val="333333"/>
          <w:lang w:val="en-us"/>
        </w:rPr>
        <w:t>Michael</w:t>
      </w:r>
      <w:r>
        <w:rPr>
          <w:rFonts w:ascii="inherit" w:hAnsi="inherit" w:eastAsia="Times New Roman"/>
          <w:color w:val="333333"/>
          <w:lang w:val="en-us"/>
        </w:rPr>
        <w:t> </w:t>
      </w:r>
      <w:r>
        <w:rPr>
          <w:rFonts w:ascii="Gill Sans MT" w:hAnsi="Gill Sans MT" w:eastAsia="Times New Roman"/>
          <w:color w:val="333333"/>
          <w:lang w:val="en-us"/>
        </w:rPr>
        <w:t>Halberthal</w:t>
      </w:r>
      <w:r>
        <w:rPr>
          <w:rFonts w:ascii="inherit" w:hAnsi="inherit" w:eastAsia="Times New Roman"/>
          <w:color w:val="333333"/>
          <w:lang w:val="en-us"/>
        </w:rPr>
        <w:t>, </w:t>
      </w:r>
      <w:r>
        <w:rPr>
          <w:rFonts w:ascii="Gill Sans MT" w:hAnsi="Gill Sans MT" w:eastAsia="Times New Roman"/>
          <w:color w:val="333333"/>
          <w:lang w:val="en-us"/>
        </w:rPr>
        <w:t>Yuval</w:t>
      </w:r>
      <w:r>
        <w:rPr>
          <w:rFonts w:ascii="inherit" w:hAnsi="inherit" w:eastAsia="Times New Roman"/>
          <w:color w:val="333333"/>
          <w:lang w:val="en-us"/>
        </w:rPr>
        <w:t> </w:t>
      </w:r>
      <w:r>
        <w:rPr>
          <w:rFonts w:ascii="Gill Sans MT" w:hAnsi="Gill Sans MT" w:eastAsia="Times New Roman"/>
          <w:color w:val="333333"/>
          <w:lang w:val="en-us"/>
        </w:rPr>
        <w:t>Geffen</w:t>
      </w:r>
      <w:r>
        <w:rPr>
          <w:rFonts w:ascii="inherit" w:hAnsi="inherit" w:eastAsia="Times New Roman"/>
          <w:color w:val="333333"/>
          <w:lang w:val="en-us"/>
        </w:rPr>
        <w:t>, </w:t>
      </w:r>
      <w:r>
        <w:rPr>
          <w:rFonts w:ascii="Gill Sans MT" w:hAnsi="Gill Sans MT" w:eastAsia="Times New Roman"/>
          <w:color w:val="333333"/>
          <w:lang w:val="en-us"/>
        </w:rPr>
        <w:t>Moran</w:t>
      </w:r>
      <w:r>
        <w:rPr>
          <w:rFonts w:ascii="inherit" w:hAnsi="inherit" w:eastAsia="Times New Roman"/>
          <w:color w:val="333333"/>
          <w:lang w:val="en-us"/>
        </w:rPr>
        <w:t> </w:t>
      </w:r>
      <w:r>
        <w:rPr>
          <w:rFonts w:ascii="Gill Sans MT" w:hAnsi="Gill Sans MT" w:eastAsia="Times New Roman"/>
          <w:color w:val="333333"/>
          <w:lang w:val="en-us"/>
        </w:rPr>
        <w:t>Szwarcwort-Cohen</w:t>
      </w:r>
      <w:r>
        <w:rPr>
          <w:rFonts w:ascii="inherit" w:hAnsi="inherit" w:eastAsia="Times New Roman"/>
          <w:color w:val="333333"/>
          <w:lang w:val="en-us"/>
        </w:rPr>
        <w:t>, </w:t>
      </w:r>
      <w:r>
        <w:rPr>
          <w:rFonts w:ascii="Gill Sans MT" w:hAnsi="Gill Sans MT" w:eastAsia="Times New Roman"/>
          <w:color w:val="333333"/>
          <w:lang w:val="en-us"/>
        </w:rPr>
        <w:t>Roy</w:t>
      </w:r>
      <w:r>
        <w:rPr>
          <w:rFonts w:ascii="inherit" w:hAnsi="inherit" w:eastAsia="Times New Roman"/>
          <w:color w:val="333333"/>
          <w:lang w:val="en-us"/>
        </w:rPr>
        <w:t> </w:t>
      </w:r>
      <w:r>
        <w:rPr>
          <w:rFonts w:ascii="Gill Sans MT" w:hAnsi="Gill Sans MT" w:eastAsia="Times New Roman"/>
          <w:color w:val="333333"/>
          <w:lang w:val="en-us"/>
        </w:rPr>
        <w:t>Kishony</w:t>
      </w:r>
      <w:r>
        <w:rPr>
          <w:rFonts w:ascii="Gill Sans MT" w:hAnsi="Gill Sans MT" w:eastAsia="Times New Roman"/>
          <w:color w:val="333333"/>
          <w:lang w:val="en-us"/>
        </w:rPr>
      </w:r>
    </w:p>
    <w:p>
      <w:pP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Gill Sans MT" w:hAnsi="Gill Sans MT" w:eastAsia="Times New Roman"/>
          <w:color w:val="333333"/>
          <w:lang w:val="en-us"/>
        </w:rPr>
      </w:pPr>
      <w:r>
        <w:rPr>
          <w:rFonts w:ascii="inherit" w:hAnsi="inherit" w:eastAsia="Times New Roman"/>
          <w:b/>
          <w:bCs/>
          <w:color w:val="333333"/>
          <w:lang w:val="en-us"/>
        </w:rPr>
        <w:t>doi:</w:t>
      </w:r>
      <w:r>
        <w:rPr>
          <w:rFonts w:ascii="inherit" w:hAnsi="inherit" w:eastAsia="Times New Roman"/>
          <w:color w:val="333333"/>
          <w:lang w:val="en-us"/>
        </w:rPr>
        <w:t> https://doi.org/10.1101/2020.03.26.20039438</w:t>
      </w:r>
      <w:r>
        <w:rPr>
          <w:rFonts w:ascii="Gill Sans MT" w:hAnsi="Gill Sans MT" w:eastAsia="Times New Roman"/>
          <w:color w:val="333333"/>
          <w:lang w:val="en-us"/>
        </w:rPr>
      </w:r>
    </w:p>
    <w:p>
      <w:pPr>
        <w:pStyle w:val="para1"/>
        <w:spacing w:before="0" w:after="300" w:beforeAutospacing="0" w:afterAutospacing="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Calibri"/>
          <w:b w:val="0"/>
          <w:bCs w:val="0"/>
          <w:sz w:val="24"/>
          <w:szCs w:val="24"/>
          <w:lang w:val="en-us"/>
        </w:rPr>
      </w:pPr>
      <w:r>
        <w:rPr>
          <w:rFonts w:eastAsia="Calibri"/>
          <w:b w:val="0"/>
          <w:bCs w:val="0"/>
          <w:sz w:val="24"/>
          <w:szCs w:val="24"/>
          <w:lang w:val="en-us"/>
        </w:rPr>
      </w:r>
    </w:p>
    <w:p>
      <w:pPr>
        <w:widowControl w:val="0"/>
        <w:rPr>
          <w:lang w:val="en-us"/>
        </w:rPr>
      </w:pPr>
      <w:r>
        <w:rPr>
          <w:rFonts w:ascii="Calibri" w:hAnsi="Calibri" w:eastAsia="SimSun"/>
          <w:b/>
          <w:bCs/>
          <w:color w:val="000000"/>
          <w:kern w:val="1"/>
          <w:szCs w:val="20"/>
          <w:lang w:val="en-us"/>
        </w:rPr>
        <w:t xml:space="preserve"> [2] </w:t>
      </w:r>
      <w:hyperlink r:id="rId14" w:history="1">
        <w:r>
          <w:rPr>
            <w:rStyle w:val="char1"/>
            <w:lang w:val="en-us"/>
          </w:rPr>
          <w:t>https://www.springermedizin.de/covid-19/infektionskrankheiten-in-der-hausarztpraxis/pool-testung-auf-sars-cov-2-koennte-testkapazitaet-weltweit-deutlich-steigern/17854830</w:t>
        </w:r>
      </w:hyperlink>
    </w:p>
    <w:p>
      <w:pPr>
        <w:widowControl w:val="0"/>
        <w:rPr>
          <w:lang w:val="en-us"/>
        </w:rPr>
      </w:pPr>
      <w:r>
        <w:rPr>
          <w:lang w:val="en-us"/>
        </w:rPr>
        <w:t xml:space="preserve">[3] Ferguson et al. </w:t>
      </w:r>
      <w:commentRangeStart w:id="4"/>
      <w:r>
        <w:rPr>
          <w:lang w:val="en-us"/>
        </w:rPr>
        <w:t>Impact of non-pharmaceutical interventions (NPIs) to reduce COVID19 mortality and healthcare demand, Imperial college</w:t>
      </w:r>
      <w:r>
        <w:rPr>
          <w:lang w:val="en-us"/>
        </w:rPr>
      </w:r>
      <w:commentRangeEnd w:id="4"/>
      <w:r>
        <w:commentReference w:id="4"/>
      </w:r>
    </w:p>
    <w:p>
      <w:pPr>
        <w:widowControl w:val="0"/>
        <w:rPr>
          <w:rFonts w:ascii="Calibri" w:hAnsi="Calibri" w:eastAsia="SimSun"/>
          <w:b/>
          <w:bCs/>
          <w:color w:val="000000"/>
          <w:kern w:val="1"/>
          <w:szCs w:val="20"/>
          <w:lang w:val="en-us"/>
        </w:rPr>
      </w:pPr>
      <w:r>
        <w:rPr>
          <w:lang w:val="pt-br"/>
        </w:rPr>
        <w:t xml:space="preserve">[4] N. S P E Y B R O E C K et al. </w:t>
      </w:r>
      <w:r>
        <w:rPr>
          <w:lang w:val="en-us"/>
        </w:rPr>
        <w:t>Estimating the prevalence of infections in vector populations using pools of samples</w:t>
      </w:r>
      <w:r>
        <w:rPr>
          <w:rFonts w:ascii="Calibri" w:hAnsi="Calibri" w:eastAsia="SimSun"/>
          <w:b/>
          <w:bCs/>
          <w:color w:val="000000"/>
          <w:kern w:val="1"/>
          <w:szCs w:val="20"/>
          <w:lang w:val="en-us"/>
        </w:rPr>
      </w:r>
    </w:p>
    <w:sectPr>
      <w:footnotePr>
        <w:pos w:val="pageBottom"/>
        <w:numFmt w:val="decimal"/>
        <w:numStart w:val="1"/>
        <w:numRestart w:val="continuous"/>
      </w:footnotePr>
      <w:endnotePr>
        <w:pos w:val="docEnd"/>
        <w:numFmt w:val="decimal"/>
        <w:numStart w:val="1"/>
        <w:numRestart w:val="continuous"/>
      </w:endnotePr>
      <w:type w:val="nextPage"/>
      <w:pgSz w:h="16838" w:w="11906"/>
      <w:pgMar w:left="1417" w:top="1417" w:right="1417" w:bottom="1417"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nneth Gundersen" w:date="2020-04-04T19:04:00Z" w:initials="KG">
    <w:p>
      <w:pPr>
        <w:pStyle w:val="para3"/>
      </w:pPr>
      <w:r>
        <w:t xml:space="preserve">Kanskje uødvendig å ta med denne så lenge det kun fins nyhetssaker som stammer fra pressemelding. </w:t>
      </w:r>
    </w:p>
  </w:comment>
  <w:comment w:id="1" w:author="Löhr, Iren Høyland" w:date="2020-04-04T15:03:00Z" w:initials="LIH">
    <w:p>
      <w:pPr>
        <w:pStyle w:val="para3"/>
      </w:pPr>
      <w:r>
        <w:t>Ved en test/trace/isolate strategi mener jeg man burde kunne ofre litt sensitivitet, men fortsatt ønske «diagnostisk sensitivetet», for eksempel &gt;90%</w:t>
      </w:r>
    </w:p>
  </w:comment>
  <w:comment w:id="2" w:author="Löhr, Iren Høyland" w:date="2020-04-05T13:07:00Z" w:initials="LIH">
    <w:p>
      <w:pPr>
        <w:pStyle w:val="para3"/>
      </w:pPr>
      <w:r>
        <w:t>Slette denne - eg ikkje kan angi eksakt sensitivitet.</w:t>
      </w:r>
    </w:p>
  </w:comment>
  <w:comment w:id="3" w:author="Löhr, Iren Høyland" w:date="2020-04-05T13:06:00Z" w:initials="LIH">
    <w:p>
      <w:pPr>
        <w:pStyle w:val="para3"/>
        <w:rPr>
          <w:lang w:val="en-us"/>
        </w:rPr>
      </w:pPr>
      <w:r>
        <w:rPr>
          <w:lang w:val="en-us"/>
        </w:rPr>
        <w:t>Slette denne?</w:t>
      </w:r>
      <w:r>
        <w:rPr>
          <w:lang w:val="en-us"/>
        </w:rPr>
      </w:r>
    </w:p>
  </w:comment>
  <w:comment w:id="4" w:author="Kenneth Gundersen" w:date="2020-04-04T19:12:00Z" w:initials="KG">
    <w:p>
      <w:pPr>
        <w:pStyle w:val="para3"/>
        <w:rPr>
          <w:lang w:val="en-us"/>
        </w:rPr>
      </w:pPr>
      <w:r>
        <w:rPr>
          <w:lang w:val="en-us"/>
        </w:rPr>
        <w:t>“</w:t>
      </w:r>
      <w:r>
        <w:rPr>
          <w:lang w:val="en-us"/>
        </w:rPr>
        <w:t>Future decisions on when and for how long to relax policies will need to be informed by ongoing surveillance</w:t>
      </w:r>
      <w:r>
        <w:rPr>
          <w:lang w:val="en-us"/>
        </w:rPr>
        <w:t>”</w:t>
      </w:r>
      <w:r>
        <w:rPr>
          <w:lang w:val="en-us"/>
        </w:rPr>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Wingdings">
    <w:panose1 w:val="05000000000000000000"/>
    <w:charset w:val="02"/>
    <w:family w:val="auto"/>
    <w:pitch w:val="default"/>
  </w:font>
  <w:font w:name="Symbol">
    <w:panose1 w:val="05050102010706020507"/>
    <w:charset w:val="02"/>
    <w:family w:val="roman"/>
    <w:pitch w:val="default"/>
  </w:font>
  <w:font w:name="Courier New">
    <w:panose1 w:val="02070309020205020404"/>
    <w:charset w:val="00"/>
    <w:family w:val="modern"/>
    <w:pitch w:val="default"/>
  </w:font>
  <w:font w:name="Calibri">
    <w:panose1 w:val="020F0502020204030204"/>
    <w:charset w:val="00"/>
    <w:family w:val="swiss"/>
    <w:pitch w:val="default"/>
  </w:font>
  <w:font w:name="Segoe UI">
    <w:panose1 w:val="020B0502040204020203"/>
    <w:charset w:val="00"/>
    <w:family w:val="swiss"/>
    <w:pitch w:val="default"/>
  </w:font>
  <w:font w:name="Gill Sans MT">
    <w:panose1 w:val="020B0604020202020204"/>
    <w:charset w:val="00"/>
    <w:family w:val="swiss"/>
    <w:pitch w:val="default"/>
  </w:font>
  <w:font w:name="inherit">
    <w:panose1 w:val="02020603050405020304"/>
    <w:charset w:val="00"/>
    <w:family w:val="roman"/>
    <w:pitch w:val="default"/>
  </w:font>
  <w:font w:name="SimHei">
    <w:panose1 w:val="02010609030101010101"/>
    <w:charset w:val="86"/>
    <w:family w:val="modern"/>
    <w:pitch w:val="default"/>
  </w:font>
  <w:font w:name="Cambria">
    <w:panose1 w:val="02040503050406030204"/>
    <w:charset w:val="00"/>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trackRevisions/>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1026"/>
    <o:shapelayout v:ext="edit">
      <o:rules v:ext="edit"/>
    </o:shapelayout>
  </w:shapeDefaults>
  <w:tmPrefOne w:val="17"/>
  <w:tmPrefTwo w:val="1"/>
  <w:tmFmtPref w:val="55065707"/>
  <w:tmCommentsPr>
    <w:tmCommentsPlace w:val="0"/>
    <w:tmCommentsWidth w:val="3240"/>
    <w:tmCommentsColor w:val="-1"/>
  </w:tmCommentsPr>
  <w:tmReviewPr>
    <w:tmReviewEnabled w:val="1"/>
    <w:tmReviewShow w:val="1"/>
    <w:tmReviewPrint w:val="0"/>
    <w:tmRevisionNum w:val="4"/>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11"/>
      <w:tmLastPosIdx w:val="1539"/>
    </w:tmLastPosCaret>
    <w:tmLastPosAnchor>
      <w:tmLastPosPgfIdx w:val="0"/>
      <w:tmLastPosIdx w:val="0"/>
    </w:tmLastPosAnchor>
    <w:tmLastPosTblRect w:left="0" w:top="0" w:right="0" w:bottom="0"/>
  </w:tmLastPos>
  <w:tmAppRevision w:date="1586155829" w:val="976" w:fileVer="342" w:fileVer64="64" w:fileVerOS="4"/>
  <w:guidesAndGrid showGuides="1" lockGuides="0" snapToGuides="1" snapToPageMargins="0" snapToOtherObjects="1"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nb-no" w:eastAsia="zh-cn" w:bidi="ar-sa"/>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Times New Roman" w:hAnsi="Times New Roman"/>
      <w:sz w:val="24"/>
      <w:szCs w:val="24"/>
    </w:rPr>
  </w:style>
  <w:style w:type="paragraph" w:styleId="para1">
    <w:name w:val="heading 1"/>
    <w:qFormat/>
    <w:basedOn w:val="para0"/>
    <w:pPr>
      <w:spacing w:before="100" w:after="100" w:beforeAutospacing="1" w:afterAutospacing="1"/>
      <w:outlineLvl w:val="0"/>
    </w:pPr>
    <w:rPr>
      <w:rFonts w:eastAsia="Times New Roman"/>
      <w:b/>
      <w:bCs/>
      <w:kern w:val="1"/>
      <w:sz w:val="48"/>
      <w:szCs w:val="48"/>
    </w:rPr>
  </w:style>
  <w:style w:type="paragraph" w:styleId="para2">
    <w:name w:val="Normal (Web)"/>
    <w:qFormat/>
    <w:basedOn w:val="para0"/>
  </w:style>
  <w:style w:type="paragraph" w:styleId="para3" w:customStyle="1">
    <w:name w:val="annotation text"/>
    <w:qFormat/>
    <w:basedOn w:val="para0"/>
    <w:rPr>
      <w:sz w:val="20"/>
      <w:szCs w:val="20"/>
    </w:rPr>
  </w:style>
  <w:style w:type="paragraph" w:styleId="para4" w:customStyle="1">
    <w:name w:val="annotation subject"/>
    <w:qFormat/>
    <w:basedOn w:val="para3"/>
    <w:next w:val="para3"/>
    <w:rPr>
      <w:b/>
      <w:bCs/>
    </w:rPr>
  </w:style>
  <w:style w:type="paragraph" w:styleId="para5">
    <w:name w:val="Balloon Text"/>
    <w:qFormat/>
    <w:basedOn w:val="para0"/>
    <w:rPr>
      <w:rFonts w:ascii="Segoe UI" w:hAnsi="Segoe UI" w:cs="Segoe UI"/>
      <w:sz w:val="18"/>
      <w:szCs w:val="18"/>
    </w:rPr>
  </w:style>
  <w:style w:type="paragraph" w:styleId="para6">
    <w:name w:val="caption"/>
    <w:qFormat/>
    <w:basedOn w:val="para0"/>
    <w:next w:val="para0"/>
    <w:pPr>
      <w:spacing w:after="200"/>
    </w:pPr>
    <w:rPr>
      <w:rFonts w:eastAsia="Times New Roman"/>
      <w:i/>
      <w:iCs/>
      <w:color w:val="1f497d"/>
      <w:sz w:val="18"/>
      <w:szCs w:val="18"/>
    </w:rPr>
  </w:style>
  <w:style w:type="paragraph" w:styleId="para7">
    <w:name w:val="Header"/>
    <w:qFormat/>
    <w:basedOn w:val="para0"/>
    <w:pPr>
      <w:tabs defTabSz="708">
        <w:tab w:val="center" w:pos="4536" w:leader="none"/>
        <w:tab w:val="right" w:pos="9072" w:leader="none"/>
      </w:tabs>
    </w:pPr>
  </w:style>
  <w:style w:type="paragraph" w:styleId="para8">
    <w:name w:val="Footer"/>
    <w:qFormat/>
    <w:basedOn w:val="para0"/>
    <w:pPr>
      <w:tabs defTabSz="708">
        <w:tab w:val="center" w:pos="4536" w:leader="none"/>
        <w:tab w:val="right" w:pos="9072" w:leader="none"/>
      </w:tabs>
    </w:pPr>
  </w:style>
  <w:style w:type="paragraph" w:styleId="para9">
    <w:name w:val="Comment Text"/>
    <w:qFormat/>
    <w:basedOn w:val="para0"/>
    <w:rPr>
      <w:sz w:val="20"/>
      <w:szCs w:val="20"/>
    </w:rPr>
  </w:style>
  <w:style w:type="paragraph" w:styleId="para10">
    <w:name w:val="Comment Subject"/>
    <w:qFormat/>
    <w:basedOn w:val="para9"/>
    <w:next w:val="para9"/>
    <w:rPr>
      <w:b/>
      <w:bCs/>
    </w:rPr>
  </w:style>
  <w:style w:type="character" w:styleId="char0" w:default="1">
    <w:name w:val="Default Paragraph Font"/>
  </w:style>
  <w:style w:type="character" w:styleId="char1">
    <w:name w:val="Hyperlink"/>
    <w:rPr>
      <w:color w:val="0000ff"/>
      <w:u w:color="auto" w:val="single"/>
    </w:rPr>
  </w:style>
  <w:style w:type="character" w:styleId="char2" w:customStyle="1">
    <w:name w:val="annotation reference"/>
    <w:basedOn w:val="char0"/>
    <w:rPr>
      <w:sz w:val="16"/>
      <w:szCs w:val="16"/>
    </w:rPr>
  </w:style>
  <w:style w:type="character" w:styleId="char3" w:customStyle="1">
    <w:name w:val="Bobletekst Tegn"/>
    <w:basedOn w:val="char0"/>
    <w:rPr>
      <w:rFonts w:ascii="Segoe UI" w:hAnsi="Segoe UI" w:cs="Segoe UI"/>
      <w:sz w:val="18"/>
      <w:szCs w:val="18"/>
    </w:rPr>
  </w:style>
  <w:style w:type="character" w:styleId="char4" w:customStyle="1">
    <w:name w:val="Topptekst Tegn"/>
    <w:basedOn w:val="char0"/>
    <w:rPr>
      <w:rFonts w:ascii="Times New Roman" w:hAnsi="Times New Roman"/>
      <w:sz w:val="24"/>
      <w:szCs w:val="24"/>
    </w:rPr>
  </w:style>
  <w:style w:type="character" w:styleId="char5" w:customStyle="1">
    <w:name w:val="Bunntekst Tegn"/>
    <w:basedOn w:val="char0"/>
    <w:rPr>
      <w:rFonts w:ascii="Times New Roman" w:hAnsi="Times New Roman"/>
      <w:sz w:val="24"/>
      <w:szCs w:val="24"/>
    </w:rPr>
  </w:style>
  <w:style w:type="character" w:styleId="char6" w:customStyle="1">
    <w:name w:val="Unresolved Mention1"/>
    <w:basedOn w:val="char0"/>
    <w:rPr>
      <w:color w:val="808080"/>
      <w:shd w:val="clear" w:fill="e6e6e6"/>
    </w:rPr>
  </w:style>
  <w:style w:type="character" w:styleId="char7" w:customStyle="1">
    <w:name w:val="Overskrift 1 Tegn"/>
    <w:basedOn w:val="char0"/>
    <w:rPr>
      <w:rFonts w:ascii="Times New Roman" w:hAnsi="Times New Roman" w:eastAsia="Times New Roman"/>
      <w:b/>
      <w:bCs/>
      <w:kern w:val="1"/>
      <w:sz w:val="48"/>
      <w:szCs w:val="48"/>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 w:type="table" w:styleId="TableGrid">
    <w:name w:val="Table Grid"/>
    <w:basedOn w:val="NormalTable"/>
    <w:uiPriority w:val="59"/>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nb-no" w:eastAsia="zh-cn" w:bidi="ar-sa"/>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Times New Roman" w:hAnsi="Times New Roman"/>
      <w:sz w:val="24"/>
      <w:szCs w:val="24"/>
    </w:rPr>
  </w:style>
  <w:style w:type="paragraph" w:styleId="para1">
    <w:name w:val="heading 1"/>
    <w:qFormat/>
    <w:basedOn w:val="para0"/>
    <w:pPr>
      <w:spacing w:before="100" w:after="100" w:beforeAutospacing="1" w:afterAutospacing="1"/>
      <w:outlineLvl w:val="0"/>
    </w:pPr>
    <w:rPr>
      <w:rFonts w:eastAsia="Times New Roman"/>
      <w:b/>
      <w:bCs/>
      <w:kern w:val="1"/>
      <w:sz w:val="48"/>
      <w:szCs w:val="48"/>
    </w:rPr>
  </w:style>
  <w:style w:type="paragraph" w:styleId="para2">
    <w:name w:val="Normal (Web)"/>
    <w:qFormat/>
    <w:basedOn w:val="para0"/>
  </w:style>
  <w:style w:type="paragraph" w:styleId="para3" w:customStyle="1">
    <w:name w:val="annotation text"/>
    <w:qFormat/>
    <w:basedOn w:val="para0"/>
    <w:rPr>
      <w:sz w:val="20"/>
      <w:szCs w:val="20"/>
    </w:rPr>
  </w:style>
  <w:style w:type="paragraph" w:styleId="para4" w:customStyle="1">
    <w:name w:val="annotation subject"/>
    <w:qFormat/>
    <w:basedOn w:val="para3"/>
    <w:next w:val="para3"/>
    <w:rPr>
      <w:b/>
      <w:bCs/>
    </w:rPr>
  </w:style>
  <w:style w:type="paragraph" w:styleId="para5">
    <w:name w:val="Balloon Text"/>
    <w:qFormat/>
    <w:basedOn w:val="para0"/>
    <w:rPr>
      <w:rFonts w:ascii="Segoe UI" w:hAnsi="Segoe UI" w:cs="Segoe UI"/>
      <w:sz w:val="18"/>
      <w:szCs w:val="18"/>
    </w:rPr>
  </w:style>
  <w:style w:type="paragraph" w:styleId="para6">
    <w:name w:val="caption"/>
    <w:qFormat/>
    <w:basedOn w:val="para0"/>
    <w:next w:val="para0"/>
    <w:pPr>
      <w:spacing w:after="200"/>
    </w:pPr>
    <w:rPr>
      <w:rFonts w:eastAsia="Times New Roman"/>
      <w:i/>
      <w:iCs/>
      <w:color w:val="1f497d"/>
      <w:sz w:val="18"/>
      <w:szCs w:val="18"/>
    </w:rPr>
  </w:style>
  <w:style w:type="paragraph" w:styleId="para7">
    <w:name w:val="Header"/>
    <w:qFormat/>
    <w:basedOn w:val="para0"/>
    <w:pPr>
      <w:tabs defTabSz="708">
        <w:tab w:val="center" w:pos="4536" w:leader="none"/>
        <w:tab w:val="right" w:pos="9072" w:leader="none"/>
      </w:tabs>
    </w:pPr>
  </w:style>
  <w:style w:type="paragraph" w:styleId="para8">
    <w:name w:val="Footer"/>
    <w:qFormat/>
    <w:basedOn w:val="para0"/>
    <w:pPr>
      <w:tabs defTabSz="708">
        <w:tab w:val="center" w:pos="4536" w:leader="none"/>
        <w:tab w:val="right" w:pos="9072" w:leader="none"/>
      </w:tabs>
    </w:pPr>
  </w:style>
  <w:style w:type="paragraph" w:styleId="para9">
    <w:name w:val="Comment Text"/>
    <w:qFormat/>
    <w:basedOn w:val="para0"/>
    <w:rPr>
      <w:sz w:val="20"/>
      <w:szCs w:val="20"/>
    </w:rPr>
  </w:style>
  <w:style w:type="paragraph" w:styleId="para10">
    <w:name w:val="Comment Subject"/>
    <w:qFormat/>
    <w:basedOn w:val="para9"/>
    <w:next w:val="para9"/>
    <w:rPr>
      <w:b/>
      <w:bCs/>
    </w:rPr>
  </w:style>
  <w:style w:type="character" w:styleId="char0" w:default="1">
    <w:name w:val="Default Paragraph Font"/>
  </w:style>
  <w:style w:type="character" w:styleId="char1">
    <w:name w:val="Hyperlink"/>
    <w:rPr>
      <w:color w:val="0000ff"/>
      <w:u w:color="auto" w:val="single"/>
    </w:rPr>
  </w:style>
  <w:style w:type="character" w:styleId="char2" w:customStyle="1">
    <w:name w:val="annotation reference"/>
    <w:basedOn w:val="char0"/>
    <w:rPr>
      <w:sz w:val="16"/>
      <w:szCs w:val="16"/>
    </w:rPr>
  </w:style>
  <w:style w:type="character" w:styleId="char3" w:customStyle="1">
    <w:name w:val="Bobletekst Tegn"/>
    <w:basedOn w:val="char0"/>
    <w:rPr>
      <w:rFonts w:ascii="Segoe UI" w:hAnsi="Segoe UI" w:cs="Segoe UI"/>
      <w:sz w:val="18"/>
      <w:szCs w:val="18"/>
    </w:rPr>
  </w:style>
  <w:style w:type="character" w:styleId="char4" w:customStyle="1">
    <w:name w:val="Topptekst Tegn"/>
    <w:basedOn w:val="char0"/>
    <w:rPr>
      <w:rFonts w:ascii="Times New Roman" w:hAnsi="Times New Roman"/>
      <w:sz w:val="24"/>
      <w:szCs w:val="24"/>
    </w:rPr>
  </w:style>
  <w:style w:type="character" w:styleId="char5" w:customStyle="1">
    <w:name w:val="Bunntekst Tegn"/>
    <w:basedOn w:val="char0"/>
    <w:rPr>
      <w:rFonts w:ascii="Times New Roman" w:hAnsi="Times New Roman"/>
      <w:sz w:val="24"/>
      <w:szCs w:val="24"/>
    </w:rPr>
  </w:style>
  <w:style w:type="character" w:styleId="char6" w:customStyle="1">
    <w:name w:val="Unresolved Mention1"/>
    <w:basedOn w:val="char0"/>
    <w:rPr>
      <w:color w:val="808080"/>
      <w:shd w:val="clear" w:fill="e6e6e6"/>
    </w:rPr>
  </w:style>
  <w:style w:type="character" w:styleId="char7" w:customStyle="1">
    <w:name w:val="Overskrift 1 Tegn"/>
    <w:basedOn w:val="char0"/>
    <w:rPr>
      <w:rFonts w:ascii="Times New Roman" w:hAnsi="Times New Roman" w:eastAsia="Times New Roman"/>
      <w:b/>
      <w:bCs/>
      <w:kern w:val="1"/>
      <w:sz w:val="48"/>
      <w:szCs w:val="48"/>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 w:type="table" w:styleId="TableGrid">
    <w:name w:val="Table Grid"/>
    <w:basedOn w:val="NormalTable"/>
    <w:uiPriority w:val="59"/>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mailto:kenneth.gundersen@technipfmc.com" TargetMode="External"/><Relationship Id="rId9" Type="http://schemas.openxmlformats.org/officeDocument/2006/relationships/hyperlink" Target="mailto:jan.t.kvaloy@uis.no" TargetMode="External"/><Relationship Id="rId10" Type="http://schemas.openxmlformats.org/officeDocument/2006/relationships/hyperlink" Target="mailto:hakon.gjessing@uib.no" TargetMode="External"/><Relationship Id="rId11" Type="http://schemas.openxmlformats.org/officeDocument/2006/relationships/hyperlink" Target="mailto:iren.hoyland.lohr@sus.no" TargetMode="External"/><Relationship Id="rId12" Type="http://schemas.openxmlformats.org/officeDocument/2006/relationships/image" Target="media/image1.tif"/><Relationship Id="rId13" Type="http://schemas.openxmlformats.org/officeDocument/2006/relationships/image" Target="media/image2.tif"/><Relationship Id="rId14" Type="http://schemas.openxmlformats.org/officeDocument/2006/relationships/hyperlink" Target="https://www.springermedizin.de/covid-19/infektionskrankheiten-in-der-hausarztpraxis/pool-testung-auf-sars-cov-2-koennte-testkapazitaet-weltweit-deutlich-steigern/17854830" TargetMode="External"/><Relationship Id="rId1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Times New Roman"/>
        <a:cs typeface="Times New Roman"/>
      </a:majorFont>
      <a:minorFont>
        <a:latin typeface="Times New Roman"/>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2018 rev.976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Terje Kvaløy</dc:creator>
  <cp:keywords/>
  <dc:description/>
  <cp:lastModifiedBy>HKG</cp:lastModifiedBy>
  <cp:revision>4</cp:revision>
  <dcterms:created xsi:type="dcterms:W3CDTF">2020-04-05T14:53:00Z</dcterms:created>
  <dcterms:modified xsi:type="dcterms:W3CDTF">2020-04-06T06:50:29Z</dcterms:modified>
</cp:coreProperties>
</file>