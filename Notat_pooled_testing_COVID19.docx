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rPr>
          <w:rFonts w:ascii="Calibri" w:hAnsi="Calibri" w:eastAsia="SimSun"/>
          <w:b/>
          <w:color w:val="000000"/>
          <w:kern w:val="1"/>
          <w:sz w:val="28"/>
          <w:szCs w:val="20"/>
        </w:rPr>
      </w:pPr>
      <w:r>
        <w:rPr>
          <w:rFonts w:ascii="Calibri" w:hAnsi="Calibri" w:eastAsia="SimSun"/>
          <w:b/>
          <w:color w:val="000000"/>
          <w:kern w:val="1"/>
          <w:sz w:val="28"/>
          <w:szCs w:val="20"/>
        </w:rPr>
        <w:t xml:space="preserve">Forslag til effektiv prevalensmåling og screening for </w:t>
      </w:r>
      <w:r/>
      <w:bookmarkStart w:id="0" w:name="_Hlk36058014"/>
      <w:bookmarkEnd w:id="0"/>
      <w:r/>
      <w:r>
        <w:rPr>
          <w:rFonts w:ascii="Calibri" w:hAnsi="Calibri" w:eastAsia="SimSun"/>
          <w:b/>
          <w:color w:val="000000"/>
          <w:kern w:val="1"/>
          <w:sz w:val="28"/>
          <w:szCs w:val="20"/>
        </w:rPr>
        <w:t>SARS-CoV-2</w:t>
      </w:r>
      <w:r>
        <w:rPr>
          <w:rFonts w:ascii="Calibri" w:hAnsi="Calibri" w:eastAsia="SimSun"/>
          <w:b/>
          <w:color w:val="000000"/>
          <w:kern w:val="1"/>
          <w:sz w:val="28"/>
          <w:szCs w:val="20"/>
        </w:rPr>
      </w:r>
    </w:p>
    <w:p>
      <w:pPr>
        <w:widowControl w:val="0"/>
        <w:rPr>
          <w:rFonts w:ascii="Calibri" w:hAnsi="Calibri" w:eastAsia="SimSun"/>
          <w:b/>
          <w:color w:val="000000"/>
          <w:kern w:val="1"/>
          <w:sz w:val="28"/>
          <w:szCs w:val="20"/>
        </w:rPr>
      </w:pPr>
      <w:r>
        <w:rPr>
          <w:rFonts w:ascii="Calibri" w:hAnsi="Calibri" w:eastAsia="SimSun"/>
          <w:b/>
          <w:color w:val="000000"/>
          <w:kern w:val="1"/>
          <w:sz w:val="28"/>
          <w:szCs w:val="20"/>
        </w:rPr>
      </w:r>
    </w:p>
    <w:p>
      <w:pPr>
        <w:widowControl w:val="0"/>
        <w:rPr>
          <w:rFonts w:ascii="Calibri" w:hAnsi="Calibri" w:eastAsia="SimSun"/>
          <w:i/>
          <w:color w:val="000000"/>
          <w:kern w:val="1"/>
          <w:sz w:val="20"/>
          <w:szCs w:val="20"/>
          <w:lang w:val="de-de"/>
        </w:rPr>
      </w:pPr>
      <w:r>
        <w:rPr>
          <w:rFonts w:ascii="Calibri" w:hAnsi="Calibri" w:eastAsia="SimSun"/>
          <w:i/>
          <w:color w:val="000000"/>
          <w:kern w:val="1"/>
          <w:sz w:val="20"/>
          <w:szCs w:val="20"/>
          <w:lang w:val="de-de"/>
        </w:rPr>
        <w:t xml:space="preserve">Kenneth Gundersen, </w:t>
      </w:r>
      <w:hyperlink r:id="rId8" w:history="1">
        <w:r>
          <w:rPr>
            <w:rStyle w:val="char1"/>
            <w:rFonts w:ascii="Calibri" w:hAnsi="Calibri" w:eastAsia="SimSun"/>
            <w:i/>
            <w:kern w:val="1"/>
            <w:sz w:val="20"/>
            <w:szCs w:val="20"/>
            <w:lang w:val="de-de"/>
          </w:rPr>
          <w:t>kenneth.gundersen@technipfmc.com</w:t>
        </w:r>
      </w:hyperlink>
      <w:r>
        <w:rPr>
          <w:rFonts w:ascii="Calibri" w:hAnsi="Calibri" w:eastAsia="SimSun"/>
          <w:i/>
          <w:color w:val="000000"/>
          <w:kern w:val="1"/>
          <w:sz w:val="20"/>
          <w:szCs w:val="20"/>
          <w:lang w:val="de-de"/>
        </w:rPr>
        <w:t>, 97953417</w:t>
      </w:r>
      <w:r>
        <w:rPr>
          <w:rFonts w:ascii="Calibri" w:hAnsi="Calibri" w:eastAsia="SimSun"/>
          <w:i/>
          <w:color w:val="000000"/>
          <w:kern w:val="1"/>
          <w:sz w:val="20"/>
          <w:szCs w:val="20"/>
          <w:lang w:val="de-de"/>
        </w:rPr>
      </w:r>
    </w:p>
    <w:p>
      <w:pPr>
        <w:widowControl w:val="0"/>
        <w:rPr>
          <w:rFonts w:ascii="Calibri" w:hAnsi="Calibri" w:eastAsia="SimSun"/>
          <w:i/>
          <w:color w:val="000000"/>
          <w:kern w:val="1"/>
          <w:sz w:val="20"/>
          <w:szCs w:val="20"/>
        </w:rPr>
      </w:pPr>
      <w:r>
        <w:rPr>
          <w:rFonts w:ascii="Calibri" w:hAnsi="Calibri" w:eastAsia="SimSun"/>
          <w:i/>
          <w:color w:val="000000"/>
          <w:kern w:val="1"/>
          <w:sz w:val="20"/>
          <w:szCs w:val="20"/>
        </w:rPr>
        <w:t xml:space="preserve">Jan Terje Kvaløy, </w:t>
      </w:r>
      <w:ins w:id="1" w:author="HKG" w:date="2020-03-25T21:22:34Z">
        <w:r>
          <w:rPr>
            <w:rFonts w:ascii="Calibri" w:hAnsi="Calibri" w:eastAsia="SimSun"/>
            <w:i/>
            <w:color w:val="000000"/>
            <w:kern w:val="1"/>
            <w:sz w:val="20"/>
            <w:szCs w:val="20"/>
          </w:rPr>
          <w:t xml:space="preserve">Professor, </w:t>
        </w:r>
      </w:ins>
      <w:r>
        <w:rPr>
          <w:rFonts w:ascii="Calibri" w:hAnsi="Calibri" w:eastAsia="SimSun"/>
          <w:i/>
          <w:color w:val="000000"/>
          <w:kern w:val="1"/>
          <w:sz w:val="20"/>
          <w:szCs w:val="20"/>
        </w:rPr>
        <w:t>Univ</w:t>
      </w:r>
      <w:del w:id="2" w:author="HKG" w:date="2020-03-25T21:19:53Z">
        <w:r>
          <w:rPr>
            <w:rFonts w:ascii="Calibri" w:hAnsi="Calibri" w:eastAsia="SimSun"/>
            <w:i/>
            <w:color w:val="000000"/>
            <w:kern w:val="1"/>
            <w:sz w:val="20"/>
            <w:szCs w:val="20"/>
          </w:rPr>
          <w:delText>ersitet</w:delText>
        </w:r>
      </w:del>
      <w:ins w:id="3" w:author="HKG" w:date="2020-03-25T21:22:34Z">
        <w:r>
          <w:rPr>
            <w:rFonts w:ascii="Calibri" w:hAnsi="Calibri" w:eastAsia="SimSun"/>
            <w:i/>
            <w:color w:val="000000"/>
            <w:kern w:val="1"/>
            <w:sz w:val="20"/>
            <w:szCs w:val="20"/>
          </w:rPr>
          <w:t>.</w:t>
        </w:r>
      </w:ins>
      <w:r>
        <w:rPr>
          <w:rFonts w:ascii="Calibri" w:hAnsi="Calibri" w:eastAsia="SimSun"/>
          <w:i/>
          <w:color w:val="000000"/>
          <w:kern w:val="1"/>
          <w:sz w:val="20"/>
          <w:szCs w:val="20"/>
        </w:rPr>
        <w:t xml:space="preserve"> i Stavanger / Stavanger Universitetssjukehus, </w:t>
      </w:r>
      <w:hyperlink r:id="rId9" w:history="1">
        <w:r>
          <w:rPr>
            <w:rStyle w:val="char1"/>
            <w:rFonts w:ascii="Calibri" w:hAnsi="Calibri" w:eastAsia="SimSun"/>
            <w:i/>
            <w:kern w:val="1"/>
            <w:sz w:val="20"/>
            <w:szCs w:val="20"/>
          </w:rPr>
          <w:t>jan.t.kvaloy@uis.no</w:t>
        </w:r>
      </w:hyperlink>
      <w:r>
        <w:rPr>
          <w:rFonts w:ascii="Calibri" w:hAnsi="Calibri" w:eastAsia="SimSun"/>
          <w:i/>
          <w:color w:val="000000"/>
          <w:kern w:val="1"/>
          <w:sz w:val="20"/>
          <w:szCs w:val="20"/>
        </w:rPr>
        <w:t xml:space="preserve"> , 51832255</w:t>
      </w:r>
      <w:r>
        <w:rPr>
          <w:rFonts w:ascii="Calibri" w:hAnsi="Calibri" w:eastAsia="SimSun"/>
          <w:i/>
          <w:color w:val="000000"/>
          <w:kern w:val="1"/>
          <w:sz w:val="20"/>
          <w:szCs w:val="20"/>
        </w:rPr>
      </w:r>
    </w:p>
    <w:p>
      <w:pPr>
        <w:widowControl w:val="0"/>
        <w:rPr>
          <w:rFonts w:ascii="Calibri" w:hAnsi="Calibri" w:eastAsia="SimSun"/>
          <w:i/>
          <w:color w:val="000000"/>
          <w:kern w:val="1"/>
          <w:sz w:val="20"/>
          <w:szCs w:val="20"/>
        </w:rPr>
      </w:pPr>
      <w:r>
        <w:rPr>
          <w:rFonts w:ascii="Calibri" w:hAnsi="Calibri" w:eastAsia="SimSun"/>
          <w:i/>
          <w:color w:val="000000"/>
          <w:kern w:val="1"/>
          <w:sz w:val="20"/>
          <w:szCs w:val="20"/>
        </w:rPr>
        <w:t xml:space="preserve">Håkon </w:t>
      </w:r>
      <w:ins w:id="4" w:author="HKG" w:date="2020-03-25T21:22:34Z">
        <w:r>
          <w:rPr>
            <w:rFonts w:ascii="Calibri" w:hAnsi="Calibri" w:eastAsia="SimSun"/>
            <w:i/>
            <w:color w:val="000000"/>
            <w:kern w:val="1"/>
            <w:sz w:val="20"/>
            <w:szCs w:val="20"/>
          </w:rPr>
          <w:t xml:space="preserve">K. </w:t>
        </w:r>
      </w:ins>
      <w:r>
        <w:rPr>
          <w:rFonts w:ascii="Calibri" w:hAnsi="Calibri" w:eastAsia="SimSun"/>
          <w:i/>
          <w:color w:val="000000"/>
          <w:kern w:val="1"/>
          <w:sz w:val="20"/>
          <w:szCs w:val="20"/>
        </w:rPr>
        <w:t xml:space="preserve">Gjessing, </w:t>
      </w:r>
      <w:ins w:id="5" w:author="HKG" w:date="2020-03-25T21:22:34Z">
        <w:r>
          <w:rPr>
            <w:rFonts w:ascii="Calibri" w:hAnsi="Calibri" w:eastAsia="SimSun"/>
            <w:i/>
            <w:color w:val="000000"/>
            <w:kern w:val="1"/>
            <w:sz w:val="20"/>
            <w:szCs w:val="20"/>
          </w:rPr>
          <w:t xml:space="preserve">Forskningsleder/Professor, </w:t>
        </w:r>
      </w:ins>
      <w:r>
        <w:rPr>
          <w:rFonts w:ascii="Calibri" w:hAnsi="Calibri" w:eastAsia="SimSun"/>
          <w:i/>
          <w:color w:val="000000"/>
          <w:kern w:val="1"/>
          <w:sz w:val="20"/>
          <w:szCs w:val="20"/>
        </w:rPr>
        <w:t>Folkehelseinstituttet</w:t>
      </w:r>
      <w:del w:id="6" w:author="HKG" w:date="2020-03-25T21:19:53Z">
        <w:r>
          <w:rPr>
            <w:rFonts w:ascii="Calibri" w:hAnsi="Calibri" w:eastAsia="SimSun"/>
            <w:i/>
            <w:color w:val="000000"/>
            <w:kern w:val="1"/>
            <w:sz w:val="20"/>
            <w:szCs w:val="20"/>
          </w:rPr>
          <w:delText xml:space="preserve"> / Universitetet i Bergen</w:delText>
        </w:r>
      </w:del>
      <w:r>
        <w:rPr>
          <w:rFonts w:ascii="Calibri" w:hAnsi="Calibri" w:eastAsia="SimSun"/>
          <w:i/>
          <w:color w:val="000000"/>
          <w:kern w:val="1"/>
          <w:sz w:val="20"/>
          <w:szCs w:val="20"/>
        </w:rPr>
        <w:t xml:space="preserve">, </w:t>
      </w:r>
      <w:hyperlink r:id="rId10" w:history="1">
        <w:r>
          <w:rPr>
            <w:rStyle w:val="char1"/>
            <w:rFonts w:ascii="Calibri" w:hAnsi="Calibri" w:eastAsia="SimSun"/>
            <w:i/>
            <w:kern w:val="1"/>
            <w:sz w:val="20"/>
            <w:szCs w:val="20"/>
          </w:rPr>
          <w:t>hakon.gjessing@uib.no</w:t>
        </w:r>
      </w:hyperlink>
      <w:r>
        <w:rPr>
          <w:rFonts w:ascii="Calibri" w:hAnsi="Calibri" w:eastAsia="SimSun"/>
          <w:i/>
          <w:color w:val="000000"/>
          <w:kern w:val="1"/>
          <w:sz w:val="20"/>
          <w:szCs w:val="20"/>
        </w:rPr>
        <w:t xml:space="preserve"> </w:t>
      </w:r>
      <w:ins w:id="7" w:author="HKG" w:date="2020-03-25T21:22:34Z">
        <w:r>
          <w:rPr>
            <w:rFonts w:ascii="Calibri" w:hAnsi="Calibri" w:eastAsia="SimSun"/>
            <w:i/>
            <w:color w:val="000000"/>
            <w:kern w:val="1"/>
            <w:sz w:val="20"/>
            <w:szCs w:val="20"/>
          </w:rPr>
          <w:t>, 97522262</w:t>
        </w:r>
      </w:ins>
    </w:p>
    <w:p>
      <w:pPr>
        <w:widowControl w:val="0"/>
        <w:rPr>
          <w:rFonts w:ascii="Calibri" w:hAnsi="Calibri" w:eastAsia="SimSun"/>
          <w:color w:val="000000"/>
          <w:kern w:val="1"/>
          <w:szCs w:val="20"/>
        </w:rPr>
      </w:pPr>
      <w:r>
        <w:rPr>
          <w:rFonts w:ascii="Calibri" w:hAnsi="Calibri" w:eastAsia="SimSun"/>
          <w:color w:val="000000"/>
          <w:kern w:val="1"/>
          <w:szCs w:val="20"/>
        </w:rPr>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000000"/>
          <w:kern w:val="1"/>
          <w:szCs w:val="20"/>
        </w:rPr>
        <w:t>Haukeland sykehus har verifisert at en positiv SARS-CoV-2 prøve kan blandes med tre negative prøver og fortsatt gi utslag på standard PCR analyse (pooled testing med pools på 4 prøver). (Kilde: Iren Löhr, SUS)</w:t>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000000"/>
          <w:kern w:val="1"/>
          <w:szCs w:val="20"/>
        </w:rPr>
        <w:t xml:space="preserve">Et forskningsmiljø på </w:t>
      </w:r>
      <w:hyperlink r:id="rId11" w:history="1">
        <w:r>
          <w:rPr>
            <w:rStyle w:val="char1"/>
          </w:rPr>
          <w:t>Techn</w:t>
        </w:r>
        <w:r/>
        <w:bookmarkStart w:id="8" w:name="_GoBack"/>
        <w:bookmarkEnd w:id="8"/>
        <w:r/>
        <w:r>
          <w:rPr>
            <w:rStyle w:val="char1"/>
          </w:rPr>
          <w:t>ion University</w:t>
        </w:r>
      </w:hyperlink>
      <w:r>
        <w:rPr>
          <w:rFonts w:ascii="Calibri" w:hAnsi="Calibri" w:eastAsia="SimSun"/>
          <w:color w:val="000000"/>
          <w:kern w:val="1"/>
          <w:szCs w:val="20"/>
        </w:rPr>
        <w:t xml:space="preserve"> har gått ut med pressemelding om at pooled testing kan gjøres helt opp til pools a 64 prøver uten at diagnostisk sensitivitet forsvinner. (Foreløpig ikke peer-reviewed).</w:t>
      </w:r>
      <w:r>
        <w:rPr>
          <w:rFonts w:ascii="Calibri" w:hAnsi="Calibri" w:eastAsia="SimSun"/>
          <w:color w:val="000000"/>
          <w:kern w:val="1"/>
          <w:szCs w:val="20"/>
        </w:rPr>
      </w:r>
    </w:p>
    <w:p>
      <w:pPr>
        <w:numPr>
          <w:ilvl w:val="0"/>
          <w:numId w:val="1"/>
        </w:numPr>
        <w:ind w:left="283" w:hanging="283"/>
        <w:widowControl w:val="0"/>
        <w:rPr>
          <w:rFonts w:ascii="Calibri" w:hAnsi="Calibri" w:eastAsia="SimSun"/>
          <w:color w:val="000000"/>
          <w:kern w:val="1"/>
          <w:szCs w:val="20"/>
        </w:rPr>
      </w:pPr>
      <w:r>
        <w:rPr>
          <w:rFonts w:ascii="Calibri" w:hAnsi="Calibri" w:eastAsia="SimSun"/>
          <w:color w:val="323130"/>
          <w:kern w:val="1"/>
          <w:szCs w:val="20"/>
        </w:rPr>
        <w:t>Avdelingsoverlege ved mikrobiologisk avdeling på SUS (Iren Löhr) opplyser at de fleste positive prøvene de analyserer er "sterkt positive", og at det kan være verdt å undersøke sensitiviteten ved høyere pooling-grad enn 4. </w:t>
      </w: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t>Dette kan åpne for en betydelig effektivisering av testing for SARS-CoV-2.</w:t>
      </w:r>
    </w:p>
    <w:p>
      <w:pPr>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000000"/>
          <w:kern w:val="1"/>
          <w:szCs w:val="20"/>
        </w:rPr>
      </w:pPr>
      <w:r>
        <w:rPr>
          <w:rFonts w:ascii="Calibri" w:hAnsi="Calibri" w:eastAsia="SimSun"/>
          <w:color w:val="000000"/>
          <w:kern w:val="1"/>
          <w:szCs w:val="20"/>
        </w:rPr>
        <w:t>Vi foreslår følgende to muligheter:</w:t>
      </w:r>
    </w:p>
    <w:p>
      <w:pPr>
        <w:widowControl w:val="0"/>
        <w:rPr>
          <w:rFonts w:ascii="Calibri" w:hAnsi="Calibri" w:eastAsia="SimSun"/>
          <w:color w:val="000000"/>
          <w:kern w:val="1"/>
          <w:szCs w:val="20"/>
        </w:rPr>
      </w:pPr>
      <w:r>
        <w:rPr>
          <w:rFonts w:ascii="Calibri" w:hAnsi="Calibri" w:eastAsia="SimSun"/>
          <w:color w:val="000000"/>
          <w:kern w:val="1"/>
          <w:szCs w:val="20"/>
        </w:rPr>
      </w:r>
    </w:p>
    <w:p>
      <w:pPr>
        <w:numPr>
          <w:ilvl w:val="0"/>
          <w:numId w:val="1"/>
        </w:numPr>
        <w:ind w:left="283" w:hanging="283"/>
        <w:widowControl w:val="0"/>
        <w:rPr>
          <w:rFonts w:ascii="Calibri" w:hAnsi="Calibri" w:eastAsia="SimSun"/>
          <w:color w:val="000000"/>
          <w:kern w:val="1"/>
          <w:szCs w:val="20"/>
          <w:lang w:val="en-us"/>
        </w:rPr>
      </w:pPr>
      <w:r>
        <w:rPr>
          <w:rFonts w:ascii="Calibri" w:hAnsi="Calibri" w:eastAsia="SimSun"/>
          <w:b/>
          <w:bCs/>
          <w:color w:val="000000"/>
          <w:kern w:val="1"/>
          <w:szCs w:val="20"/>
        </w:rPr>
        <w:t>Prevalensmåling i befolkningen</w:t>
      </w:r>
      <w:r>
        <w:rPr>
          <w:rFonts w:ascii="Calibri" w:hAnsi="Calibri" w:eastAsia="SimSun"/>
          <w:color w:val="000000"/>
          <w:kern w:val="1"/>
          <w:szCs w:val="20"/>
        </w:rPr>
        <w:t xml:space="preserve"> kan gjøres uten stor belastning på analysekapasitet ved sykehusene. Med 64 prøver i hver analyserte "pool" kan prevalensen i et utvalg på 6400 samples måles ved å gjøre 100-200 ordinære PCR analyser. Her registrerers kun om en pool er positiv eller ikke. </w:t>
      </w:r>
      <w:r>
        <w:rPr>
          <w:rFonts w:ascii="Calibri" w:hAnsi="Calibri" w:eastAsia="SimSun"/>
          <w:color w:val="000000"/>
          <w:kern w:val="1"/>
          <w:szCs w:val="20"/>
          <w:lang w:val="en-us"/>
        </w:rPr>
        <w:t>Individuelle resultater er ikke nødvendige, prevalens kan likevel estimeres.</w:t>
      </w:r>
      <w:r>
        <w:rPr>
          <w:rFonts w:ascii="Calibri" w:hAnsi="Calibri" w:eastAsia="SimSun"/>
          <w:color w:val="000000"/>
          <w:kern w:val="1"/>
          <w:szCs w:val="20"/>
          <w:lang w:val="en-us"/>
        </w:rPr>
        <w:t xml:space="preserve"> </w:t>
      </w:r>
      <w:r>
        <w:rPr>
          <w:rFonts w:ascii="Calibri" w:hAnsi="Calibri" w:eastAsia="SimSun"/>
          <w:color w:val="000000"/>
          <w:kern w:val="1"/>
          <w:szCs w:val="20"/>
          <w:lang w:val="en-us"/>
        </w:rPr>
      </w:r>
    </w:p>
    <w:p>
      <w:pPr>
        <w:ind w:left="283"/>
        <w:widowControl w:val="0"/>
        <w:rPr>
          <w:rFonts w:ascii="Calibri" w:hAnsi="Calibri" w:eastAsia="SimSun"/>
          <w:color w:val="000000"/>
          <w:kern w:val="1"/>
          <w:szCs w:val="20"/>
          <w:lang w:val="en-us"/>
        </w:rPr>
      </w:pPr>
      <w:r>
        <w:rPr>
          <w:rFonts w:ascii="Calibri" w:hAnsi="Calibri" w:eastAsia="SimSun"/>
          <w:color w:val="000000"/>
          <w:kern w:val="1"/>
          <w:szCs w:val="20"/>
          <w:lang w:val="en-us"/>
        </w:rPr>
      </w:r>
    </w:p>
    <w:p>
      <w:pPr>
        <w:numPr>
          <w:ilvl w:val="0"/>
          <w:numId w:val="1"/>
        </w:numPr>
        <w:ind w:left="283" w:hanging="283"/>
        <w:widowControl w:val="0"/>
        <w:rPr>
          <w:rFonts w:ascii="Calibri" w:hAnsi="Calibri" w:eastAsia="SimSun"/>
          <w:color w:val="000000"/>
          <w:kern w:val="1"/>
          <w:szCs w:val="20"/>
        </w:rPr>
      </w:pPr>
      <w:r>
        <w:rPr>
          <w:rFonts w:ascii="Calibri" w:hAnsi="Calibri" w:eastAsia="SimSun"/>
          <w:b/>
          <w:bCs/>
          <w:color w:val="000000"/>
          <w:kern w:val="1"/>
          <w:szCs w:val="20"/>
        </w:rPr>
        <w:t xml:space="preserve">Screening av stort antall prøver ved lav prevalens </w:t>
      </w:r>
      <w:r>
        <w:rPr>
          <w:rFonts w:ascii="Calibri" w:hAnsi="Calibri" w:eastAsia="SimSun"/>
          <w:color w:val="000000"/>
          <w:kern w:val="1"/>
          <w:szCs w:val="20"/>
        </w:rPr>
        <w:t>Ved å bruke pooled testing, og redusere kravet til sensitivitet noe, kan feks 1000 ordinære PCR analyser være tilstrekkelig til å screene 5 000 til 30 000 prøver for SARS-CoV-2(for prevalens på 1/200 til 1/1000). Dette med en sensitivitet som sannsynligvis bare er noe lavere enn den ordinære diagnostiske testen som utføres i dag. Tallene avhenger av hvilken pooling-grad det er mulig å benytte og andel positive i utvalget. Det første er mulig å fastslå eksperimentelt ved et laboratorium.</w:t>
      </w:r>
    </w:p>
    <w:p>
      <w:pPr>
        <w:ind w:left="283"/>
        <w:widowControl w:val="0"/>
        <w:rPr>
          <w:rFonts w:ascii="Calibri" w:hAnsi="Calibri" w:eastAsia="SimSun"/>
          <w:color w:val="000000"/>
          <w:kern w:val="1"/>
          <w:szCs w:val="20"/>
        </w:rPr>
      </w:pPr>
      <w:r>
        <w:rPr>
          <w:rFonts w:ascii="Calibri" w:hAnsi="Calibri" w:eastAsia="SimSun"/>
          <w:color w:val="000000"/>
          <w:kern w:val="1"/>
          <w:szCs w:val="20"/>
        </w:rPr>
      </w:r>
    </w:p>
    <w:p>
      <w:pPr>
        <w:widowControl w:val="0"/>
        <w:rPr>
          <w:rFonts w:ascii="Calibri" w:hAnsi="Calibri" w:eastAsia="SimSun"/>
          <w:color w:val="323130"/>
          <w:kern w:val="1"/>
          <w:szCs w:val="20"/>
        </w:rPr>
      </w:pPr>
      <w:r>
        <w:rPr>
          <w:rFonts w:ascii="Calibri" w:hAnsi="Calibri" w:eastAsia="SimSun"/>
          <w:color w:val="323130"/>
          <w:kern w:val="1"/>
          <w:szCs w:val="20"/>
        </w:rPr>
        <w:t>Slik screening vil være svært verdifulle i en fase hvor prevalensen i befolkningen skal holdes nede på et lavt nivå, siden det åpner for en langt mer effektiv bruk av analysekapasitet. (I en fase med høyere andel positive i prøvene som analyseres kan fortsatt pooling brukes, men det er da mindre å hente siden optimal pool size er liten)</w:t>
      </w:r>
    </w:p>
    <w:p>
      <w:pPr>
        <w:widowControl w:val="0"/>
        <w:rPr>
          <w:rFonts w:ascii="Calibri" w:hAnsi="Calibri" w:eastAsia="SimSun"/>
          <w:color w:val="323130"/>
          <w:kern w:val="1"/>
          <w:szCs w:val="20"/>
        </w:rPr>
      </w:pPr>
      <w:r>
        <w:rPr>
          <w:rFonts w:ascii="Calibri" w:hAnsi="Calibri" w:eastAsia="SimSun"/>
          <w:color w:val="323130"/>
          <w:kern w:val="1"/>
          <w:szCs w:val="20"/>
        </w:rPr>
      </w:r>
    </w:p>
    <w:p>
      <w:pPr>
        <w:widowControl w:val="0"/>
        <w:rPr>
          <w:rFonts w:ascii="Calibri" w:hAnsi="Calibri" w:eastAsia="SimSun"/>
          <w:b/>
          <w:bCs/>
          <w:color w:val="323130"/>
          <w:kern w:val="1"/>
          <w:szCs w:val="20"/>
        </w:rPr>
      </w:pPr>
      <w:r>
        <w:rPr>
          <w:rFonts w:ascii="Calibri" w:hAnsi="Calibri" w:eastAsia="SimSun"/>
          <w:b/>
          <w:bCs/>
          <w:color w:val="323130"/>
          <w:kern w:val="1"/>
          <w:szCs w:val="20"/>
        </w:rPr>
        <w:t>Mulige begrensninger:</w:t>
      </w:r>
    </w:p>
    <w:p>
      <w:pPr>
        <w:numPr>
          <w:ilvl w:val="0"/>
          <w:numId w:val="8"/>
        </w:numPr>
        <w:ind w:left="360" w:hanging="360"/>
        <w:widowControl w:val="0"/>
        <w:rPr>
          <w:rFonts w:ascii="Calibri" w:hAnsi="Calibri" w:eastAsia="SimSun"/>
          <w:color w:val="323130"/>
          <w:kern w:val="1"/>
          <w:szCs w:val="20"/>
        </w:rPr>
      </w:pPr>
      <w:r>
        <w:rPr>
          <w:rFonts w:ascii="Calibri" w:hAnsi="Calibri" w:eastAsia="SimSun"/>
          <w:color w:val="323130"/>
          <w:kern w:val="1"/>
          <w:szCs w:val="20"/>
        </w:rPr>
        <w:t>Forslaget kan potensielt spare betydelige testressurser, men det vil ikke redusere arbeid med selve prøvetakingen.</w:t>
      </w:r>
    </w:p>
    <w:p>
      <w:pPr>
        <w:numPr>
          <w:ilvl w:val="0"/>
          <w:numId w:val="8"/>
        </w:numPr>
        <w:ind w:left="360" w:hanging="360"/>
        <w:widowControl w:val="0"/>
        <w:rPr>
          <w:rFonts w:ascii="Calibri" w:hAnsi="Calibri" w:eastAsia="SimSun"/>
          <w:color w:val="323130"/>
          <w:kern w:val="1"/>
          <w:szCs w:val="20"/>
        </w:rPr>
      </w:pPr>
      <w:r>
        <w:rPr>
          <w:rFonts w:ascii="Calibri" w:hAnsi="Calibri" w:eastAsia="SimSun"/>
          <w:color w:val="323130"/>
          <w:kern w:val="1"/>
          <w:szCs w:val="20"/>
        </w:rPr>
        <w:t>Tallene på sensitivitet i større pools er i øyeblikket usikre, men det er altså klare indikasjoner på at man kan oppnå betydelig effektivisering.</w:t>
      </w:r>
    </w:p>
    <w:p>
      <w:pPr>
        <w:ind w:left="360"/>
        <w:widowControl w:val="0"/>
        <w:rPr>
          <w:rFonts w:ascii="Calibri" w:hAnsi="Calibri" w:eastAsia="SimSun"/>
          <w:color w:val="323130"/>
          <w:kern w:val="1"/>
          <w:szCs w:val="20"/>
        </w:rPr>
      </w:pPr>
      <w:r>
        <w:rPr>
          <w:rFonts w:ascii="Calibri" w:hAnsi="Calibri" w:eastAsia="SimSun"/>
          <w:color w:val="323130"/>
          <w:kern w:val="1"/>
          <w:szCs w:val="20"/>
        </w:rPr>
      </w:r>
    </w:p>
    <w:p>
      <w:pPr>
        <w:widowControl w:val="0"/>
        <w:rPr>
          <w:rFonts w:ascii="Calibri" w:hAnsi="Calibri" w:eastAsia="SimSun"/>
          <w:color w:val="000000"/>
          <w:kern w:val="1"/>
          <w:szCs w:val="20"/>
          <w:lang w:val="en-us"/>
        </w:rPr>
      </w:pPr>
      <w:r>
        <w:rPr>
          <w:rFonts w:ascii="Calibri" w:hAnsi="Calibri" w:eastAsia="SimSun"/>
          <w:b/>
          <w:bCs/>
          <w:color w:val="323130"/>
          <w:kern w:val="1"/>
          <w:szCs w:val="20"/>
          <w:lang w:val="en-us"/>
        </w:rPr>
        <w:t>Foreslåtte tiltak:</w:t>
      </w:r>
      <w:r>
        <w:rPr>
          <w:rFonts w:ascii="Calibri" w:hAnsi="Calibri" w:eastAsia="SimSun"/>
          <w:color w:val="000000"/>
          <w:kern w:val="1"/>
          <w:szCs w:val="20"/>
          <w:lang w:val="en-us"/>
        </w:rPr>
      </w:r>
    </w:p>
    <w:p>
      <w:pPr>
        <w:numPr>
          <w:ilvl w:val="0"/>
          <w:numId w:val="8"/>
        </w:numPr>
        <w:ind w:left="360" w:hanging="360"/>
        <w:widowControl w:val="0"/>
        <w:rPr>
          <w:rFonts w:ascii="Calibri" w:hAnsi="Calibri" w:eastAsia="SimSun"/>
          <w:color w:val="000000"/>
          <w:kern w:val="1"/>
          <w:szCs w:val="20"/>
        </w:rPr>
      </w:pPr>
      <w:r>
        <w:rPr>
          <w:rFonts w:ascii="Calibri" w:hAnsi="Calibri" w:eastAsia="SimSun"/>
          <w:color w:val="000000"/>
          <w:kern w:val="1"/>
          <w:szCs w:val="20"/>
        </w:rPr>
        <w:t>Nødvendig lab-undersøkelser gjøres for å etablere sensitiviteten ved ulike grader av pooling, for standard SARS-CoV-2 PCR-test som gjøres i dag.</w:t>
      </w:r>
    </w:p>
    <w:p>
      <w:pPr>
        <w:numPr>
          <w:ilvl w:val="0"/>
          <w:numId w:val="8"/>
        </w:numPr>
        <w:ind w:left="360" w:hanging="360"/>
        <w:widowControl w:val="0"/>
        <w:rPr>
          <w:rFonts w:ascii="Calibri" w:hAnsi="Calibri" w:eastAsia="SimSun"/>
          <w:color w:val="000000"/>
          <w:kern w:val="1"/>
          <w:szCs w:val="20"/>
        </w:rPr>
      </w:pPr>
      <w:r>
        <w:rPr>
          <w:rFonts w:ascii="Calibri" w:hAnsi="Calibri" w:eastAsia="SimSun"/>
          <w:color w:val="000000"/>
          <w:kern w:val="1"/>
          <w:szCs w:val="20"/>
        </w:rPr>
        <w:t>Hvis resultatene ser lovende ut, planlegge prevalensmålinger og strategier for screening.</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ins w:id="9" w:author="HKG" w:date="2020-03-25T21:22:34Z"/>
        </w:rPr>
      </w:pPr>
      <w:ins w:id="10" w:author="HKG" w:date="2020-03-25T21:22:34Z">
        <w:r>
          <w:rPr>
            <w:color w:val="323130"/>
          </w:rPr>
        </w:r>
      </w:ins>
    </w:p>
    <w:p>
      <w:pPr>
        <w:pStyle w:val="para1"/>
        <w:spacing/>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36"/>
          <w:szCs w:val="36"/>
          <w:lang w:val="en-us"/>
          <w:ins w:id="11" w:author="HKG" w:date="2020-03-25T21:22:34Z"/>
        </w:rPr>
      </w:pPr>
      <w:ins w:id="12" w:author="HKG" w:date="2020-03-25T21:22:34Z">
        <w:r>
          <w:rPr>
            <w:rFonts w:ascii="Calibri" w:hAnsi="Calibri" w:cs="Calibri"/>
            <w:b/>
            <w:bCs/>
            <w:color w:val="000000"/>
            <w:sz w:val="36"/>
            <w:szCs w:val="36"/>
            <w:lang w:val="en-us"/>
          </w:rPr>
          <w:t>Utdyping og detaljer</w:t>
        </w:r>
      </w:ins>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t>Mulighet for effektiv prevalensmåling av antall smittede med SARS-CoV-2</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ins w:id="13" w:author="HKG" w:date="2020-03-25T21:22:34Z"/>
        </w:rPr>
      </w:pPr>
      <w:r>
        <w:rPr>
          <w:rFonts w:ascii="Calibri" w:hAnsi="Calibri" w:cs="Calibri"/>
          <w:color w:val="000000"/>
        </w:rPr>
        <w:t xml:space="preserve">Kartlegging av prevalens av smittede i befolkningen på en pålitelig måte hvor man også får med «mørketallene» (asymptomatiske smittede som man ikke ellers fanger opp etc) er opplagt av stor interesse. </w:t>
      </w:r>
      <w:ins w:id="14" w:author="HKG" w:date="2020-03-25T21:22:34Z">
        <w:r>
          <w:rPr>
            <w:rFonts w:ascii="Calibri" w:hAnsi="Calibri" w:cs="Calibri"/>
            <w:color w:val="000000"/>
          </w:rPr>
          <w:t>Dette kan gjøres ved å samle inn prøver fra et relativt stort tilfeldig utvalg personer (som f.eks. nå skal gjøres i Sverige). Imidlertid er det krevende å få gjennomført PCR-testing på mange prøver.</w:t>
        </w:r>
      </w:ins>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ins w:id="15" w:author="HKG" w:date="2020-03-25T21:22:34Z"/>
        </w:rPr>
      </w:pPr>
      <w:ins w:id="16" w:author="HKG" w:date="2020-03-25T21:22:34Z">
        <w:r>
          <w:rPr>
            <w:rFonts w:ascii="Calibri" w:hAnsi="Calibri" w:cs="Calibri"/>
            <w:color w:val="000000"/>
          </w:rPr>
        </w:r>
      </w:ins>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ins w:id="17" w:author="HKG" w:date="2020-03-25T21:22:34Z"/>
        </w:rPr>
      </w:pPr>
      <w:ins w:id="18" w:author="HKG" w:date="2020-03-25T21:22:34Z">
        <w:r>
          <w:rPr>
            <w:rFonts w:ascii="Calibri" w:hAnsi="Calibri" w:cs="Calibri"/>
            <w:b/>
            <w:bCs/>
            <w:color w:val="000000"/>
          </w:rPr>
          <w:t>Pooled testing</w:t>
        </w:r>
        <w:r>
          <w:rPr>
            <w:rFonts w:ascii="Calibri" w:hAnsi="Calibri" w:cs="Calibri"/>
            <w:color w:val="000000"/>
          </w:rPr>
        </w:r>
      </w:ins>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ins w:id="19" w:author="HKG" w:date="2020-03-25T21:22:34Z"/>
        </w:rPr>
      </w:pPr>
      <w:r>
        <w:rPr>
          <w:rFonts w:ascii="Calibri" w:hAnsi="Calibri" w:cs="Calibri"/>
          <w:color w:val="000000"/>
        </w:rPr>
        <w:t xml:space="preserve">En </w:t>
      </w:r>
      <w:del w:id="20" w:author="HKG" w:date="2020-03-25T21:19:53Z">
        <w:r>
          <w:rPr>
            <w:rFonts w:ascii="Calibri" w:hAnsi="Calibri" w:cs="Calibri"/>
            <w:color w:val="000000"/>
          </w:rPr>
          <w:delText>tenkbare</w:delText>
        </w:r>
      </w:del>
      <w:ins w:id="21" w:author="HKG" w:date="2020-03-25T21:22:34Z">
        <w:r>
          <w:rPr>
            <w:rFonts w:ascii="Calibri" w:hAnsi="Calibri" w:cs="Calibri"/>
            <w:color w:val="000000"/>
          </w:rPr>
          <w:t>mulig</w:t>
        </w:r>
      </w:ins>
      <w:r>
        <w:rPr>
          <w:rFonts w:ascii="Calibri" w:hAnsi="Calibri" w:cs="Calibri"/>
          <w:color w:val="000000"/>
        </w:rPr>
        <w:t xml:space="preserve"> måte å </w:t>
      </w:r>
      <w:ins w:id="22" w:author="HKG" w:date="2020-03-25T21:22:34Z">
        <w:r>
          <w:rPr>
            <w:rFonts w:ascii="Calibri" w:hAnsi="Calibri" w:cs="Calibri"/>
            <w:color w:val="000000"/>
          </w:rPr>
          <w:t xml:space="preserve">lette belastningen på test kapasitet </w:t>
        </w:r>
      </w:ins>
      <w:del w:id="23" w:author="HKG" w:date="2020-03-25T21:19:53Z">
        <w:r>
          <w:rPr>
            <w:rFonts w:ascii="Calibri" w:hAnsi="Calibri" w:cs="Calibri"/>
            <w:color w:val="000000"/>
          </w:rPr>
          <w:delText>gjøre dette som kan være gjennomførbart utenfor stor belastning på PCR-testkapasiteten er ved å samle inn prøver fra et relativt stort tilfeldig utvalg personer (som f.eks. nå skal gjøres i Sverige) og</w:delText>
        </w:r>
      </w:del>
      <w:ins w:id="24" w:author="HKG" w:date="2020-03-25T21:22:34Z">
        <w:r>
          <w:rPr>
            <w:rFonts w:ascii="Calibri" w:hAnsi="Calibri" w:cs="Calibri"/>
            <w:color w:val="000000"/>
          </w:rPr>
          <w:t>er å</w:t>
        </w:r>
      </w:ins>
      <w:del w:id="25" w:author="HKG" w:date="2020-03-25T21:19:53Z">
        <w:r>
          <w:rPr>
            <w:rFonts w:ascii="Calibri" w:hAnsi="Calibri" w:cs="Calibri"/>
            <w:color w:val="000000"/>
          </w:rPr>
          <w:delText xml:space="preserve"> så</w:delText>
        </w:r>
      </w:del>
      <w:r>
        <w:rPr>
          <w:rFonts w:ascii="Calibri" w:hAnsi="Calibri" w:cs="Calibri"/>
          <w:color w:val="000000"/>
        </w:rPr>
        <w:t xml:space="preserve"> bruke pooled testing med relativt store pooler. Et tenkt eksempel kunne være å sample inn prøver fra 6400 personer, slå disse prøvene sammen i pools på 64 og dermed bare </w:t>
      </w:r>
      <w:del w:id="26" w:author="HKG" w:date="2020-03-25T21:19:53Z">
        <w:r>
          <w:rPr>
            <w:rFonts w:ascii="Calibri" w:hAnsi="Calibri" w:cs="Calibri"/>
            <w:color w:val="000000"/>
          </w:rPr>
          <w:delText>behøve å gjøre</w:delText>
        </w:r>
      </w:del>
      <w:ins w:id="27" w:author="HKG" w:date="2020-03-25T21:22:34Z">
        <w:r>
          <w:rPr>
            <w:rFonts w:ascii="Calibri" w:hAnsi="Calibri" w:cs="Calibri"/>
            <w:color w:val="000000"/>
          </w:rPr>
          <w:t>trenge</w:t>
        </w:r>
      </w:ins>
      <w:r>
        <w:rPr>
          <w:rFonts w:ascii="Calibri" w:hAnsi="Calibri" w:cs="Calibri"/>
          <w:color w:val="000000"/>
        </w:rPr>
        <w:t xml:space="preserve"> 100 PCR tester. </w:t>
      </w:r>
      <w:del w:id="28" w:author="HKG" w:date="2020-03-25T21:19:53Z">
        <w:r>
          <w:rPr>
            <w:rFonts w:ascii="Calibri" w:hAnsi="Calibri" w:cs="Calibri"/>
            <w:color w:val="000000"/>
          </w:rPr>
          <w:delText>Man kan ut f</w:delText>
        </w:r>
      </w:del>
      <w:ins w:id="29" w:author="HKG" w:date="2020-03-25T21:22:34Z">
        <w:r>
          <w:rPr>
            <w:rFonts w:ascii="Calibri" w:hAnsi="Calibri" w:cs="Calibri"/>
            <w:color w:val="000000"/>
          </w:rPr>
          <w:t>F</w:t>
        </w:r>
      </w:ins>
      <w:r>
        <w:rPr>
          <w:rFonts w:ascii="Calibri" w:hAnsi="Calibri" w:cs="Calibri"/>
          <w:color w:val="000000"/>
        </w:rPr>
        <w:t xml:space="preserve">ra andel av disse 100 testene som er positive </w:t>
      </w:r>
      <w:ins w:id="30" w:author="HKG" w:date="2020-03-25T21:22:34Z">
        <w:r>
          <w:rPr>
            <w:rFonts w:ascii="Calibri" w:hAnsi="Calibri" w:cs="Calibri"/>
            <w:color w:val="000000"/>
          </w:rPr>
          <w:t xml:space="preserve">kan man </w:t>
        </w:r>
      </w:ins>
      <w:r>
        <w:rPr>
          <w:rFonts w:ascii="Calibri" w:hAnsi="Calibri" w:cs="Calibri"/>
          <w:color w:val="000000"/>
        </w:rPr>
        <w:t>få et godt anslag på andel positive i befolkningen</w:t>
      </w:r>
      <w:ins w:id="31" w:author="HKG" w:date="2020-03-25T21:22:34Z">
        <w:r>
          <w:rPr>
            <w:rFonts w:ascii="Calibri" w:hAnsi="Calibri" w:cs="Calibri"/>
            <w:color w:val="000000"/>
          </w:rPr>
          <w:t>.</w:t>
        </w:r>
      </w:ins>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ins w:id="32" w:author="HKG" w:date="2020-03-25T21:22:34Z"/>
        </w:rPr>
      </w:pPr>
      <w:del w:id="33" w:author="HKG" w:date="2020-03-25T21:19:53Z">
        <w:r>
          <w:rPr>
            <w:rFonts w:ascii="Calibri" w:hAnsi="Calibri" w:cs="Calibri"/>
            <w:color w:val="000000"/>
          </w:rPr>
          <w:delText xml:space="preserve"> (Det har blitt gjort</w:delText>
        </w:r>
      </w:del>
      <w:ins w:id="34" w:author="HKG" w:date="2020-03-25T21:22:34Z">
        <w:r>
          <w:rPr>
            <w:rFonts w:ascii="Calibri" w:hAnsi="Calibri" w:cs="Calibri"/>
            <w:color w:val="000000"/>
          </w:rPr>
          <w:t>Vi har utført</w:t>
        </w:r>
      </w:ins>
      <w:r>
        <w:rPr>
          <w:rFonts w:ascii="Calibri" w:hAnsi="Calibri" w:cs="Calibri"/>
          <w:color w:val="000000"/>
        </w:rPr>
        <w:t xml:space="preserve"> innledende simuleringer</w:t>
      </w:r>
      <w:ins w:id="35" w:author="HKG" w:date="2020-03-25T21:22:34Z">
        <w:r>
          <w:rPr>
            <w:rFonts w:ascii="Calibri" w:hAnsi="Calibri" w:cs="Calibri"/>
            <w:color w:val="000000"/>
          </w:rPr>
          <w:t>/beregninger</w:t>
        </w:r>
      </w:ins>
      <w:r>
        <w:rPr>
          <w:rFonts w:ascii="Calibri" w:hAnsi="Calibri" w:cs="Calibri"/>
          <w:color w:val="000000"/>
        </w:rPr>
        <w:t xml:space="preserve"> på dette som kan vises på forespørsel</w:t>
      </w:r>
      <w:del w:id="36" w:author="HKG" w:date="2020-03-25T21:19:53Z">
        <w:r>
          <w:rPr>
            <w:rFonts w:ascii="Calibri" w:hAnsi="Calibri" w:cs="Calibri"/>
            <w:color w:val="000000"/>
          </w:rPr>
          <w:delText xml:space="preserve">). </w:delText>
        </w:r>
      </w:del>
      <w:ins w:id="37" w:author="HKG" w:date="2020-03-25T21:22:34Z">
        <w:r>
          <w:rPr>
            <w:rFonts w:ascii="Calibri" w:hAnsi="Calibri" w:cs="Calibri"/>
            <w:color w:val="000000"/>
          </w:rPr>
          <w:t>.</w:t>
        </w:r>
      </w:ins>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ins w:id="38" w:author="HKG" w:date="2020-03-25T21:22:34Z"/>
        </w:rPr>
      </w:pPr>
      <w:ins w:id="39" w:author="HKG" w:date="2020-03-25T21:22:34Z">
        <w:r>
          <w:rPr>
            <w:rFonts w:ascii="Calibri" w:hAnsi="Calibri" w:cs="Calibri"/>
            <w:color w:val="000000"/>
          </w:rPr>
        </w:r>
      </w:ins>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 xml:space="preserve">Merk at så lenge prevalensene er noenlunde lav </w:t>
      </w:r>
      <w:del w:id="40" w:author="HKG" w:date="2020-03-25T21:19:53Z">
        <w:r>
          <w:rPr>
            <w:rFonts w:ascii="Calibri" w:hAnsi="Calibri" w:cs="Calibri"/>
            <w:color w:val="000000"/>
          </w:rPr>
          <w:delText xml:space="preserve">så </w:delText>
        </w:r>
      </w:del>
      <w:r>
        <w:rPr>
          <w:rFonts w:ascii="Calibri" w:hAnsi="Calibri" w:cs="Calibri"/>
          <w:color w:val="000000"/>
        </w:rPr>
        <w:t>trenger man ikke vite hvor mange positive personer de</w:t>
      </w:r>
      <w:del w:id="41" w:author="HKG" w:date="2020-03-25T21:19:53Z">
        <w:r>
          <w:rPr>
            <w:rFonts w:ascii="Calibri" w:hAnsi="Calibri" w:cs="Calibri"/>
            <w:color w:val="000000"/>
          </w:rPr>
          <w:delText>r</w:delText>
        </w:r>
      </w:del>
      <w:ins w:id="42" w:author="HKG" w:date="2020-03-25T21:22:34Z">
        <w:r>
          <w:rPr>
            <w:rFonts w:ascii="Calibri" w:hAnsi="Calibri" w:cs="Calibri"/>
            <w:color w:val="000000"/>
          </w:rPr>
          <w:t>t</w:t>
        </w:r>
      </w:ins>
      <w:r>
        <w:rPr>
          <w:rFonts w:ascii="Calibri" w:hAnsi="Calibri" w:cs="Calibri"/>
          <w:color w:val="000000"/>
        </w:rPr>
        <w:t xml:space="preserve"> var i hver positive prøve</w:t>
      </w:r>
      <w:del w:id="43" w:author="HKG" w:date="2020-03-25T21:19:53Z">
        <w:r>
          <w:rPr>
            <w:rFonts w:ascii="Calibri" w:hAnsi="Calibri" w:cs="Calibri"/>
            <w:color w:val="000000"/>
          </w:rPr>
          <w:delText>r</w:delText>
        </w:r>
      </w:del>
      <w:r>
        <w:rPr>
          <w:rFonts w:ascii="Calibri" w:hAnsi="Calibri" w:cs="Calibri"/>
          <w:color w:val="000000"/>
        </w:rPr>
        <w:t xml:space="preserve"> for å få godt estimat på andelen positive i </w:t>
      </w:r>
      <w:del w:id="44" w:author="HKG" w:date="2020-03-25T21:19:53Z">
        <w:r>
          <w:rPr>
            <w:rFonts w:ascii="Calibri" w:hAnsi="Calibri" w:cs="Calibri"/>
            <w:color w:val="000000"/>
          </w:rPr>
          <w:delText>b</w:delText>
        </w:r>
      </w:del>
      <w:ins w:id="45" w:author="HKG" w:date="2020-03-25T21:22:34Z">
        <w:r>
          <w:rPr>
            <w:rFonts w:ascii="Calibri" w:hAnsi="Calibri" w:cs="Calibri"/>
            <w:color w:val="000000"/>
          </w:rPr>
          <w:t>b</w:t>
        </w:r>
      </w:ins>
      <w:r>
        <w:rPr>
          <w:rFonts w:ascii="Calibri" w:hAnsi="Calibri" w:cs="Calibri"/>
          <w:color w:val="000000"/>
        </w:rPr>
        <w:t xml:space="preserve">efolkningen. </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t>Mulighet for screening-test for SARS-CoV-2 </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b/>
          <w:bCs/>
          <w:color w:val="000000"/>
          <w:sz w:val="28"/>
          <w:lang w:val="en-us"/>
        </w:rPr>
      </w:pPr>
      <w:r>
        <w:rPr>
          <w:rFonts w:ascii="Calibri" w:hAnsi="Calibri" w:cs="Calibri"/>
          <w:b/>
          <w:bCs/>
          <w:color w:val="000000"/>
          <w:sz w:val="28"/>
          <w:lang w:val="en-us"/>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sz w:val="22"/>
          <w:szCs w:val="22"/>
          <w:del w:id="46" w:author="HKG" w:date="2020-03-25T21:19:53Z"/>
        </w:rPr>
      </w:pPr>
      <w:r>
        <w:rPr>
          <w:rFonts w:ascii="Calibri" w:hAnsi="Calibri" w:cs="Calibri"/>
          <w:color w:val="000000"/>
        </w:rPr>
        <w:t>Det er to faktorar som gjer ein screening test mulig:</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Change w:id="47" w:author="HKG" w:date="2020-03-25T21:06:56Z">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pPr>
        </w:pPrChange>
      </w:pPr>
      <w:r>
        <w:rPr>
          <w:rFonts w:ascii="Calibri" w:hAnsi="Calibri" w:cs="Calibri"/>
          <w:color w:val="000000"/>
        </w:rPr>
      </w:r>
    </w:p>
    <w:p>
      <w:pPr>
        <w:pStyle w:val="para1"/>
        <w:numPr>
          <w:ilvl w:val="0"/>
          <w:numId w:val="13"/>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t>Redusere kravet til sensitivitet noko og dermed kunne tillate seg å bruke store pool sizes (eks 32, 64) i PCR analyse</w:t>
      </w:r>
    </w:p>
    <w:p>
      <w:pPr>
        <w:pStyle w:val="para1"/>
        <w:numPr>
          <w:ilvl w:val="0"/>
          <w:numId w:val="13"/>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del w:id="48" w:author="HKG" w:date="2020-03-25T21:19:53Z"/>
        </w:rPr>
      </w:pPr>
      <w:r>
        <w:rPr>
          <w:rFonts w:ascii="Calibri" w:hAnsi="Calibri" w:cs="Calibri"/>
          <w:color w:val="000000"/>
        </w:rPr>
        <w:t>Bruk av fleirstegs pooled-testing (sjå under)</w:t>
      </w:r>
    </w:p>
    <w:p>
      <w:pPr>
        <w:pStyle w:val="para1"/>
        <w:numPr>
          <w:ilvl w:val="0"/>
          <w:numId w:val="13"/>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Change w:id="49" w:author="HKG" w:date="2020-03-25T21:06:56Z">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pPr>
        </w:pPrChange>
      </w:pP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bookmarkStart w:id="50" w:name="_Hlk36053882"/>
      <w:bookmarkEnd w:id="50"/>
      <w:r/>
      <w:r>
        <w:rPr>
          <w:rFonts w:ascii="Calibri" w:hAnsi="Calibri" w:cs="Calibri"/>
          <w:color w:val="000000"/>
        </w:rPr>
        <w:t xml:space="preserve">Når prevalensen er låg kan ein på denne måten potensielt screene i størrelsesorden titals prøvar per analyse, avhengig av den sensitiviteten i screeninga ein ønsker å oppnå, og avhengig av sensitiviteten til sjølve lab-analysen ved ulik </w:t>
      </w:r>
      <w:ins w:id="51" w:author="HKG" w:date="2020-03-25T21:22:34Z">
        <w:r>
          <w:rPr>
            <w:rFonts w:ascii="Calibri" w:hAnsi="Calibri" w:cs="Calibri"/>
            <w:color w:val="000000"/>
          </w:rPr>
          <w:t xml:space="preserve">grad av </w:t>
        </w:r>
      </w:ins>
      <w:r>
        <w:rPr>
          <w:rFonts w:ascii="Calibri" w:hAnsi="Calibri" w:cs="Calibri"/>
          <w:color w:val="000000"/>
        </w:rPr>
        <w:t>pooling</w:t>
      </w:r>
      <w:del w:id="52" w:author="HKG" w:date="2020-03-25T21:19:53Z">
        <w:r>
          <w:rPr>
            <w:rFonts w:ascii="Calibri" w:hAnsi="Calibri" w:cs="Calibri"/>
            <w:color w:val="000000"/>
          </w:rPr>
          <w:delText xml:space="preserve"> grad</w:delText>
        </w:r>
      </w:del>
      <w:r>
        <w:rPr>
          <w:rFonts w:ascii="Calibri" w:hAnsi="Calibri" w:cs="Calibri"/>
          <w:color w:val="000000"/>
        </w:rPr>
        <w:t xml:space="preserve"> (foreløpig ikkje kjent i detalj). Den analysekapasiteten ein evt bruker på screening kan imidlertid koma i konflikt med ordinær diagnostikk på pasientar med tydelige symptom.</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Screening av store mengder prøver fra utvalg med få eller ingen symptom (låg apriori sannsynlegheit) kan for eksempel vera aktuelt i ein situasjon der ein har greidd å få smitten i befolkninga ned på eit lågt nivå, og der ein ønsker å halda den nede i påvente av vaksine.  Då kan ein sjå føre seg at det </w:t>
      </w:r>
      <w:r>
        <w:rPr>
          <w:rFonts w:ascii="Calibri" w:hAnsi="Calibri" w:cs="Calibri"/>
          <w:i/>
          <w:iCs/>
          <w:color w:val="000000"/>
        </w:rPr>
        <w:t>ikkje </w:t>
      </w:r>
      <w:r>
        <w:rPr>
          <w:rFonts w:ascii="Calibri" w:hAnsi="Calibri" w:cs="Calibri"/>
          <w:color w:val="000000"/>
        </w:rPr>
        <w:t>er så mange pasientar med symptom at heile analysekapasiteten må prioriterast på desse. </w:t>
      </w:r>
      <w:r>
        <w:rPr>
          <w:rFonts w:ascii="Calibri" w:hAnsi="Calibri" w:cs="Calibri"/>
          <w:color w:val="000000"/>
          <w:shd w:val="clear" w:fill="ffffff"/>
        </w:rPr>
        <w:t>Eller screening kan kanskje vera aktuelt og i ein situasjon med større smittegrad, men då motivert av å ville finne dei asymptomatiske tilfellene som kan bidra til stor smittespredning, eller for å kunna testa fleire.</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Formål med screening test (etter vår vurdering):</w:t>
      </w:r>
      <w:r>
        <w:rPr>
          <w:color w:val="32313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Optimalisera antal smitta personar ein detekterer ved gitt analysekapasitet.</w:t>
      </w:r>
    </w:p>
    <w:p>
      <w:pPr>
        <w:numPr>
          <w:ilvl w:val="1"/>
          <w:numId w:val="14"/>
        </w:numPr>
        <w:ind w:left="1080" w:firstLine="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Ofrar litt sensitivitet for å kunna testa eit mykje større antal og kan dermed finna smitta personar som ein ellers ikkje hadde hatt kapasitet til å testa.</w:t>
      </w:r>
    </w:p>
    <w:p>
      <w:pPr>
        <w:ind w:left="108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eastAsia="Times New Roman"/>
          <w:color w:val="000000"/>
        </w:rPr>
      </w:r>
    </w:p>
    <w:p>
      <w:pPr>
        <w:numPr>
          <w:ilvl w:val="0"/>
          <w:numId w:val="12"/>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Plukke opp asymptomatiske tilfeller ved brei testing. </w:t>
      </w:r>
      <w:r>
        <w:rPr>
          <w:rFonts w:eastAsia="Times New Roman"/>
          <w:color w:val="000000"/>
        </w:rPr>
      </w:r>
    </w:p>
    <w:p>
      <w:pPr>
        <w:numPr>
          <w:ilvl w:val="1"/>
          <w:numId w:val="12"/>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Desse kan potensielt væra "superspredarar" siden dei oppfatter seg som friske.</w:t>
      </w:r>
      <w:r>
        <w:rPr>
          <w:rFonts w:eastAsia="Times New Roman"/>
          <w:color w:val="000000"/>
        </w:rPr>
      </w:r>
    </w:p>
    <w:p>
      <w:pPr>
        <w:numPr>
          <w:ilvl w:val="1"/>
          <w:numId w:val="11"/>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Kvart tilfelle ein oppdager fungerer som eit startpunkt for smittesporing blant nærkontaktar. Alle nærkontakter screenes. </w:t>
      </w:r>
      <w:r>
        <w:rPr>
          <w:rFonts w:eastAsia="Times New Roman"/>
          <w:color w:val="000000"/>
        </w:rPr>
      </w:r>
    </w:p>
    <w:p>
      <w:pPr>
        <w:numPr>
          <w:ilvl w:val="1"/>
          <w:numId w:val="11"/>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Kombinasjonen av å skanne bredt etter smitta personer, og søke "i dybden" blant nærkontakter når ein får treff, kan være potensielt effektiv for å finne smitta som er asymtomatiske eller i tidlig fase. Ein kan vurdere å simulere effekten av dette. Screening (der ein ofrer litt sensitivitet for større volum) gjer det mogleg å testa/screene nærkontakter i mykje høgare grad enn ordinær diagnostisk testing. Det er mulig at dette kan pressa prevalensen ned på et lågare nivå, i kombinasjon med andre strategier for "smitteundertrykking".</w:t>
      </w:r>
      <w:r>
        <w:rPr>
          <w:rFonts w:eastAsia="Times New Roman"/>
          <w:color w:val="000000"/>
        </w:rPr>
      </w:r>
    </w:p>
    <w:p>
      <w:pPr>
        <w:numPr>
          <w:ilvl w:val="1"/>
          <w:numId w:val="11"/>
        </w:numPr>
        <w:ind w:left="1440" w:hanging="360"/>
        <w:spacing w:after="24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Sjølv om det ikkje er realistisk å detektera alle smitta med tilfeldig screening, så kan ein tenka at denne delen av testen detekterer "smitte-clusteret" og at ein ved screening av nærkontaktatane nøster seg vidare.</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Kan vurderast som eit verktøy for å oppretthalda låg smittegrad i befolkninga (etter ein periode med streng sosial distansering), som er mindre problematisk mtp personvernhensyn enn mange andre.  </w:t>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Kan fungerer som ei slags prevalensovervåking, der store utvalg til ein viss grad kompenserer for bias (mangel på representativitet). </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Alternativ for innsam</w:t>
      </w:r>
      <w:del w:id="53" w:author="HKG" w:date="2020-03-25T21:19:53Z">
        <w:r>
          <w:rPr>
            <w:rFonts w:ascii="Calibri" w:hAnsi="Calibri" w:cs="Calibri"/>
            <w:b/>
            <w:bCs/>
            <w:color w:val="000000"/>
          </w:rPr>
          <w:delText>p</w:delText>
        </w:r>
      </w:del>
      <w:r>
        <w:rPr>
          <w:rFonts w:ascii="Calibri" w:hAnsi="Calibri" w:cs="Calibri"/>
          <w:b/>
          <w:bCs/>
          <w:color w:val="000000"/>
        </w:rPr>
        <w:t>ling av prøvar (skisse):</w:t>
      </w:r>
      <w:r>
        <w:rPr>
          <w:color w:val="32313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Teste alle ansatte på ein arbeidsplass.</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Teste alle elevar på ein skule, institusjon etc.</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Ha åpne screeningstasjoner på offentlige stader der ein frivillig kan la seg screena</w:t>
      </w:r>
      <w:r>
        <w:rPr>
          <w:rFonts w:eastAsia="Times New Roman"/>
          <w:color w:val="000000"/>
        </w:rPr>
      </w:r>
    </w:p>
    <w:p>
      <w:pPr>
        <w:numPr>
          <w:ilvl w:val="0"/>
          <w:numId w:val="1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Målretta screening av "middels"- til nærkontakter rundt smittetilfeller (både fra ordinær diagnostikk og fra tilfeldig screening). </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shd w:val="clear" w:fill="ffffff"/>
        </w:rPr>
        <w:t>Eksempel/skisse på pooled-test metode:</w:t>
      </w:r>
      <w:r>
        <w:rPr>
          <w:color w:val="323130"/>
        </w:rPr>
      </w:r>
    </w:p>
    <w:p>
      <w:pPr>
        <w:numPr>
          <w:ilvl w:val="0"/>
          <w:numId w:val="4"/>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Initielle antakelsar:</w:t>
      </w:r>
      <w:r>
        <w:rPr>
          <w:rFonts w:eastAsia="Times New Roman"/>
          <w:color w:val="000000"/>
        </w:rPr>
      </w:r>
    </w:p>
    <w:p>
      <w:pPr>
        <w:numPr>
          <w:ilvl w:val="1"/>
          <w:numId w:val="5"/>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Prevalens i utvalget ein screener er 1/100 til 1/1000. Pr i dag (24/3) er kjent prevalens ~1/2000. Med mørketal og dei som har blitt smittefrie kjem me til eit grovt anslag på 1/500.</w:t>
      </w:r>
      <w:r>
        <w:rPr>
          <w:rFonts w:eastAsia="Times New Roman"/>
          <w:color w:val="000000"/>
        </w:rPr>
      </w:r>
    </w:p>
    <w:p>
      <w:pPr>
        <w:numPr>
          <w:ilvl w:val="1"/>
          <w:numId w:val="5"/>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Me har brukt i reknestykket at ein kan gjera pooled testing på 64 prøver om gongen og behalda tilstrekkelig sensitivitet (Technion University), men dette må verifiserast/undersøkast nærmare.</w:t>
      </w:r>
      <w:r>
        <w:rPr>
          <w:rFonts w:eastAsia="Times New Roman"/>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b/>
          <w:color w:val="000000"/>
        </w:rPr>
      </w:pPr>
      <w:r>
        <w:rPr>
          <w:rFonts w:ascii="Calibri" w:hAnsi="Calibri" w:eastAsia="Times New Roman" w:cs="Calibri"/>
          <w:b/>
          <w:color w:val="000000"/>
        </w:rPr>
        <w:t>Sensitivitet vs pool size:</w:t>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t xml:space="preserve">PCR analyse av ein enkelt prøve har høg sensitivitet, ein kan anta for eksempel over 99%. Dersom ein blander ein enkelt positiv prøve med fleire negative (pooling) så vil sensitiviteten synka. Ved pool size på 8 kan ein for eksempel ha sensitivitet på 99%, og for pool size 16 ha sensitivitet på 98%. Eit hovedpoeng i forslaget vårt er at ved å akseptera noko redusert sensitivitet kan ein muligens gå langt opp i pool size. Dette vil gjera det mogleg å testa (screena) mange fleire prøvar i eit utvalg med låg prevalens. </w:t>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eastAsia="Times New Roman" w:cs="Calibri"/>
          <w:color w:val="000000"/>
        </w:rPr>
      </w:pPr>
      <w:r>
        <w:rPr>
          <w:rFonts w:ascii="Calibri" w:hAnsi="Calibri" w:eastAsia="Times New Roman"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xml:space="preserve">Vår vurdering her og nå er at det, litt forenkla, er sensitiviteten til analysen av den første poolen som dominerer sensitiviteten for screeninga totalt. (Viss ein prøve som er tynna ut 64 gonger gjer utslag, er det rimeleg å anta at samme prøven og gir utslag når den er tynna ut 8 gonger).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ascii="Calibri" w:hAnsi="Calibri" w:cs="Calibri"/>
          <w:color w:val="000000"/>
        </w:rPr>
      </w:pPr>
      <w:r>
        <w:rPr>
          <w:rFonts w:ascii="Calibri" w:hAnsi="Calibri" w:cs="Calibri"/>
          <w:color w:val="00000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b/>
          <w:color w:val="323130"/>
        </w:rPr>
      </w:pPr>
      <w:r>
        <w:rPr>
          <w:rFonts w:ascii="Calibri" w:hAnsi="Calibri" w:cs="Calibri"/>
          <w:b/>
          <w:color w:val="000000"/>
        </w:rPr>
        <w:t>Pooled testing:</w:t>
      </w:r>
      <w:r>
        <w:rPr>
          <w:b/>
          <w:color w:val="32313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Ta prøvar fra 6400 personar</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Lag 100 pooled samples med 64 tilfeldige prøvar i kvar </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Analyser alle 100 pooled samples</w:t>
      </w:r>
      <w:r>
        <w:rPr>
          <w:rFonts w:eastAsia="Times New Roman"/>
          <w:color w:val="000000"/>
        </w:rPr>
      </w:r>
    </w:p>
    <w:p>
      <w:pPr>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For alle pooled samples med positivt utslag, gjer deduktiv testing:</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Lag 8 nye "sub-samples" med 8 prøvar i kvar og analyser</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Viss negativt utslag i sub sample: Merk desse 8 som negative</w:t>
      </w:r>
      <w:r>
        <w:rPr>
          <w:rFonts w:eastAsia="Times New Roman"/>
          <w:color w:val="000000"/>
        </w:rPr>
      </w:r>
    </w:p>
    <w:p>
      <w:pPr>
        <w:numPr>
          <w:ilvl w:val="1"/>
          <w:numId w:val="9"/>
        </w:numPr>
        <w:ind w:left="144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000000"/>
        </w:rPr>
      </w:pPr>
      <w:r>
        <w:rPr>
          <w:rFonts w:ascii="Calibri" w:hAnsi="Calibri" w:eastAsia="Times New Roman" w:cs="Calibri"/>
          <w:color w:val="000000"/>
        </w:rPr>
        <w:t>Viss positivt utslag i sub sample: Analyser alle 8 enkeltprøvane i positive sub-sample.</w:t>
      </w:r>
      <w:r>
        <w:rPr>
          <w:rFonts w:eastAsia="Times New Roman"/>
          <w:color w:val="000000"/>
        </w:rPr>
      </w:r>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rPr>
      </w:pPr>
      <w:r>
        <w:rPr>
          <w:rFonts w:eastAsia="Times New Roman"/>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t xml:space="preserve">Med prevalens på 1/1000 vil ein då ha forventa ~6 pooled samples med positivt utslag som ein må gjera vidare testing på (16 analysar). For å screene 6400 prøvar må ein altså med dette eksempelet utføre ca 100 + 6*16 = 196 analysar. Ved lågare prevalens vert antal analysar lågare. Med 1000 analysar kan ein då ifølge dette eksempelet screene ca 30000 prøvar (gitt antakelsane som er gjort og at sensitivitet viser seg å være akseptabel). Viss prevalensen i utvalet viser seg å vera høgare synk imidlertid effektiviteten. For ein prevalens på 1/200 er antalet nødvendige analysar for å screene 6400 prøvar oppad begrensa til (100 + 32*16=) 612 (alle positive havner i ulike pools), men med lågare forventningsverdi (kjem an på korleis dei positive fordeler seg i pools). Viss max pool-størrelse er 32 (ikkje 64) blir antal analysar hhv </w:t>
      </w:r>
      <w:r>
        <w:rPr>
          <w:rFonts w:ascii="Calibri" w:hAnsi="Calibri" w:cs="Calibri"/>
          <w:color w:val="000000"/>
          <w:shd w:val="clear" w:fill="ffffff"/>
        </w:rPr>
        <w:t> (200 + 6*12=) </w:t>
      </w:r>
      <w:r>
        <w:rPr>
          <w:rFonts w:ascii="Calibri" w:hAnsi="Calibri" w:cs="Calibri"/>
          <w:color w:val="000000"/>
        </w:rPr>
        <w:t xml:space="preserve">272 og </w:t>
      </w:r>
      <w:r>
        <w:rPr>
          <w:rFonts w:ascii="Calibri" w:hAnsi="Calibri" w:cs="Calibri"/>
          <w:color w:val="000000"/>
          <w:shd w:val="clear" w:fill="ffffff"/>
        </w:rPr>
        <w:t>(200 + 32*12=) 584</w:t>
      </w:r>
      <w:r>
        <w:rPr>
          <w:rFonts w:ascii="Calibri" w:hAnsi="Calibri" w:cs="Calibri"/>
          <w:color w:val="000000"/>
        </w:rPr>
        <w:t>(øvre grense) for prevalens på 1/1000 og 1/200. (Pool-størrelse kan i realiteten optimaliseres ytterlegare ut fra forhåndskunnskap om prevalens. Dette er ikkje tatt med her.)</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r>
    </w:p>
    <w:tbl>
      <w:tblPr>
        <w:tblStyle w:val="TableGrid"/>
        <w:name w:val="Table1"/>
        <w:tabOrder w:val="0"/>
        <w:jc w:val="left"/>
        <w:tblInd w:w="0" w:type="dxa"/>
        <w:tblW w:w="9062" w:type="dxa"/>
        <w:tblLook w:val="04A0" w:firstRow="1" w:lastRow="0" w:firstColumn="1" w:lastColumn="0" w:noHBand="0" w:noVBand="1"/>
      </w:tblPr>
      <w:tblGrid>
        <w:gridCol w:w="2265"/>
        <w:gridCol w:w="2265"/>
        <w:gridCol w:w="2266"/>
        <w:gridCol w:w="2266"/>
      </w:tblGrid>
      <w:tr>
        <w:trPr>
          <w:tblHeader w:val="0"/>
          <w:cantSplit w:val="0"/>
          <w:trHeight w:val="0" w:hRule="auto"/>
        </w:trPr>
        <w:tc>
          <w:tcPr>
            <w:tcW w:w="2265" w:type="dxa"/>
            <w:tmTcPr id="1585167754" protected="0"/>
          </w:tcPr>
          <w:p>
            <w:pPr>
              <w:pStyle w:val="para1"/>
              <w:rPr>
                <w:rFonts w:eastAsia="Times New Roman"/>
                <w:color w:val="323130"/>
              </w:rPr>
            </w:pPr>
            <w:r>
              <w:rPr>
                <w:rFonts w:eastAsia="Times New Roman"/>
                <w:color w:val="323130"/>
              </w:rPr>
              <w:t>Pool size</w:t>
            </w:r>
          </w:p>
        </w:tc>
        <w:tc>
          <w:tcPr>
            <w:tcW w:w="2265" w:type="dxa"/>
            <w:tmTcPr id="1585167754" protected="0"/>
          </w:tcPr>
          <w:p>
            <w:pPr>
              <w:pStyle w:val="para1"/>
              <w:rPr>
                <w:rFonts w:eastAsia="Times New Roman"/>
                <w:color w:val="323130"/>
              </w:rPr>
            </w:pPr>
            <w:r>
              <w:rPr>
                <w:rFonts w:eastAsia="Times New Roman"/>
                <w:color w:val="323130"/>
              </w:rPr>
              <w:t>Prevalens</w:t>
            </w:r>
          </w:p>
        </w:tc>
        <w:tc>
          <w:tcPr>
            <w:tcW w:w="2266" w:type="dxa"/>
            <w:tmTcPr id="1585167754" protected="0"/>
          </w:tcPr>
          <w:p>
            <w:pPr>
              <w:pStyle w:val="para1"/>
              <w:rPr>
                <w:rFonts w:eastAsia="Times New Roman"/>
                <w:color w:val="323130"/>
              </w:rPr>
            </w:pPr>
            <w:r>
              <w:rPr>
                <w:rFonts w:eastAsia="Times New Roman"/>
                <w:color w:val="323130"/>
              </w:rPr>
              <w:t>Antal prøvar</w:t>
            </w:r>
          </w:p>
        </w:tc>
        <w:tc>
          <w:tcPr>
            <w:tcW w:w="2266" w:type="dxa"/>
            <w:tmTcPr id="1585167754" protected="0"/>
          </w:tcPr>
          <w:p>
            <w:pPr>
              <w:pStyle w:val="para1"/>
              <w:rPr>
                <w:rFonts w:eastAsia="Times New Roman"/>
                <w:color w:val="323130"/>
                <w:lang w:val="sv-se"/>
              </w:rPr>
            </w:pPr>
            <w:r>
              <w:rPr>
                <w:rFonts w:eastAsia="Times New Roman"/>
                <w:color w:val="323130"/>
                <w:lang w:val="sv-se"/>
              </w:rPr>
              <w:t>Antal PCR analysar (øvre grense)</w:t>
            </w:r>
          </w:p>
        </w:tc>
      </w:tr>
      <w:tr>
        <w:trPr>
          <w:tblHeader w:val="0"/>
          <w:cantSplit w:val="0"/>
          <w:trHeight w:val="0" w:hRule="auto"/>
        </w:trPr>
        <w:tc>
          <w:tcPr>
            <w:tcW w:w="2265" w:type="dxa"/>
            <w:tmTcPr id="1585167754" protected="0"/>
          </w:tcPr>
          <w:p>
            <w:pPr>
              <w:pStyle w:val="para1"/>
              <w:rPr>
                <w:rFonts w:eastAsia="Times New Roman"/>
                <w:color w:val="323130"/>
              </w:rPr>
            </w:pPr>
            <w:r>
              <w:rPr>
                <w:rFonts w:eastAsia="Times New Roman"/>
                <w:color w:val="323130"/>
              </w:rPr>
              <w:t>64</w:t>
            </w:r>
          </w:p>
        </w:tc>
        <w:tc>
          <w:tcPr>
            <w:tcW w:w="2265" w:type="dxa"/>
            <w:tmTcPr id="1585167754" protected="0"/>
          </w:tcPr>
          <w:p>
            <w:pPr>
              <w:pStyle w:val="para1"/>
              <w:rPr>
                <w:rFonts w:eastAsia="Times New Roman"/>
                <w:color w:val="323130"/>
              </w:rPr>
            </w:pPr>
            <w:r>
              <w:rPr>
                <w:rFonts w:eastAsia="Times New Roman"/>
                <w:color w:val="323130"/>
              </w:rPr>
              <w:t>1/1000</w:t>
            </w:r>
          </w:p>
        </w:tc>
        <w:tc>
          <w:tcPr>
            <w:tcW w:w="2266" w:type="dxa"/>
            <w:tmTcPr id="1585167754" protected="0"/>
          </w:tcPr>
          <w:p>
            <w:pPr>
              <w:pStyle w:val="para1"/>
              <w:rPr>
                <w:rFonts w:eastAsia="Times New Roman"/>
                <w:color w:val="323130"/>
              </w:rPr>
            </w:pPr>
            <w:r>
              <w:rPr>
                <w:rFonts w:eastAsia="Times New Roman"/>
                <w:color w:val="323130"/>
              </w:rPr>
              <w:t>6400</w:t>
            </w:r>
          </w:p>
        </w:tc>
        <w:tc>
          <w:tcPr>
            <w:tcW w:w="2266" w:type="dxa"/>
            <w:tmTcPr id="1585167754" protected="0"/>
          </w:tcPr>
          <w:p>
            <w:pPr>
              <w:pStyle w:val="para1"/>
              <w:rPr>
                <w:rFonts w:eastAsia="Times New Roman"/>
                <w:color w:val="323130"/>
              </w:rPr>
            </w:pPr>
            <w:r>
              <w:rPr>
                <w:rFonts w:eastAsia="Times New Roman"/>
                <w:color w:val="323130"/>
              </w:rPr>
              <w:t>196</w:t>
            </w:r>
          </w:p>
        </w:tc>
      </w:tr>
      <w:tr>
        <w:trPr>
          <w:tblHeader w:val="0"/>
          <w:cantSplit w:val="0"/>
          <w:trHeight w:val="0" w:hRule="auto"/>
        </w:trPr>
        <w:tc>
          <w:tcPr>
            <w:tcW w:w="2265" w:type="dxa"/>
            <w:tmTcPr id="1585167754" protected="0"/>
          </w:tcPr>
          <w:p>
            <w:pPr>
              <w:pStyle w:val="para1"/>
              <w:rPr>
                <w:rFonts w:eastAsia="Times New Roman"/>
                <w:color w:val="323130"/>
              </w:rPr>
            </w:pPr>
            <w:r>
              <w:rPr>
                <w:rFonts w:eastAsia="Times New Roman"/>
                <w:color w:val="323130"/>
              </w:rPr>
              <w:t>64</w:t>
            </w:r>
          </w:p>
        </w:tc>
        <w:tc>
          <w:tcPr>
            <w:tcW w:w="2265" w:type="dxa"/>
            <w:tmTcPr id="1585167754" protected="0"/>
          </w:tcPr>
          <w:p>
            <w:pPr>
              <w:pStyle w:val="para1"/>
              <w:rPr>
                <w:rFonts w:eastAsia="Times New Roman"/>
                <w:color w:val="323130"/>
              </w:rPr>
            </w:pPr>
            <w:r>
              <w:rPr>
                <w:rFonts w:eastAsia="Times New Roman"/>
                <w:color w:val="323130"/>
              </w:rPr>
              <w:t>1/200</w:t>
            </w:r>
          </w:p>
        </w:tc>
        <w:tc>
          <w:tcPr>
            <w:tcW w:w="2266" w:type="dxa"/>
            <w:tmTcPr id="1585167754" protected="0"/>
          </w:tcPr>
          <w:p>
            <w:pPr>
              <w:pStyle w:val="para1"/>
              <w:rPr>
                <w:rFonts w:eastAsia="Times New Roman"/>
                <w:color w:val="323130"/>
              </w:rPr>
            </w:pPr>
            <w:r>
              <w:rPr>
                <w:rFonts w:eastAsia="Times New Roman"/>
                <w:color w:val="323130"/>
              </w:rPr>
              <w:t>6400</w:t>
            </w:r>
          </w:p>
        </w:tc>
        <w:tc>
          <w:tcPr>
            <w:tcW w:w="2266" w:type="dxa"/>
            <w:tmTcPr id="1585167754" protected="0"/>
          </w:tcPr>
          <w:p>
            <w:pPr>
              <w:pStyle w:val="para1"/>
              <w:rPr>
                <w:rFonts w:eastAsia="Times New Roman"/>
                <w:color w:val="323130"/>
              </w:rPr>
            </w:pPr>
            <w:r>
              <w:rPr>
                <w:rFonts w:eastAsia="Times New Roman"/>
                <w:color w:val="323130"/>
              </w:rPr>
              <w:t xml:space="preserve">612 </w:t>
            </w:r>
          </w:p>
        </w:tc>
      </w:tr>
      <w:tr>
        <w:trPr>
          <w:tblHeader w:val="0"/>
          <w:cantSplit w:val="0"/>
          <w:trHeight w:val="0" w:hRule="auto"/>
        </w:trPr>
        <w:tc>
          <w:tcPr>
            <w:tcW w:w="2265" w:type="dxa"/>
            <w:tmTcPr id="1585167754" protected="0"/>
          </w:tcPr>
          <w:p>
            <w:pPr>
              <w:pStyle w:val="para1"/>
              <w:rPr>
                <w:rFonts w:eastAsia="Times New Roman"/>
                <w:color w:val="323130"/>
              </w:rPr>
            </w:pPr>
            <w:r>
              <w:rPr>
                <w:rFonts w:eastAsia="Times New Roman"/>
                <w:color w:val="323130"/>
              </w:rPr>
              <w:t>32</w:t>
            </w:r>
          </w:p>
        </w:tc>
        <w:tc>
          <w:tcPr>
            <w:tcW w:w="2265" w:type="dxa"/>
            <w:tmTcPr id="1585167754" protected="0"/>
          </w:tcPr>
          <w:p>
            <w:pPr>
              <w:pStyle w:val="para1"/>
              <w:rPr>
                <w:rFonts w:eastAsia="Times New Roman"/>
                <w:color w:val="323130"/>
              </w:rPr>
            </w:pPr>
            <w:r>
              <w:rPr>
                <w:rFonts w:eastAsia="Times New Roman"/>
                <w:color w:val="323130"/>
              </w:rPr>
              <w:t>1/1000</w:t>
            </w:r>
          </w:p>
        </w:tc>
        <w:tc>
          <w:tcPr>
            <w:tcW w:w="2266" w:type="dxa"/>
            <w:tmTcPr id="1585167754" protected="0"/>
          </w:tcPr>
          <w:p>
            <w:pPr>
              <w:pStyle w:val="para1"/>
              <w:rPr>
                <w:rFonts w:eastAsia="Times New Roman"/>
                <w:color w:val="323130"/>
              </w:rPr>
            </w:pPr>
            <w:r>
              <w:rPr>
                <w:rFonts w:eastAsia="Times New Roman"/>
                <w:color w:val="323130"/>
              </w:rPr>
              <w:t>6400</w:t>
            </w:r>
          </w:p>
        </w:tc>
        <w:tc>
          <w:tcPr>
            <w:tcW w:w="2266" w:type="dxa"/>
            <w:tmTcPr id="1585167754" protected="0"/>
          </w:tcPr>
          <w:p>
            <w:pPr>
              <w:pStyle w:val="para1"/>
              <w:rPr>
                <w:rFonts w:eastAsia="Times New Roman"/>
                <w:color w:val="323130"/>
              </w:rPr>
            </w:pPr>
            <w:r>
              <w:rPr>
                <w:rFonts w:eastAsia="Times New Roman"/>
                <w:color w:val="323130"/>
              </w:rPr>
              <w:t>272</w:t>
            </w:r>
          </w:p>
        </w:tc>
      </w:tr>
      <w:tr>
        <w:trPr>
          <w:tblHeader w:val="0"/>
          <w:cantSplit w:val="0"/>
          <w:trHeight w:val="0" w:hRule="auto"/>
        </w:trPr>
        <w:tc>
          <w:tcPr>
            <w:tcW w:w="2265" w:type="dxa"/>
            <w:tmTcPr id="1585167754" protected="0"/>
          </w:tcPr>
          <w:p>
            <w:pPr>
              <w:pStyle w:val="para1"/>
              <w:rPr>
                <w:rFonts w:eastAsia="Times New Roman"/>
                <w:color w:val="323130"/>
              </w:rPr>
            </w:pPr>
            <w:r>
              <w:rPr>
                <w:rFonts w:eastAsia="Times New Roman"/>
                <w:color w:val="323130"/>
              </w:rPr>
              <w:t>32</w:t>
            </w:r>
          </w:p>
        </w:tc>
        <w:tc>
          <w:tcPr>
            <w:tcW w:w="2265" w:type="dxa"/>
            <w:tmTcPr id="1585167754" protected="0"/>
          </w:tcPr>
          <w:p>
            <w:pPr>
              <w:pStyle w:val="para1"/>
              <w:rPr>
                <w:rFonts w:eastAsia="Times New Roman"/>
                <w:color w:val="323130"/>
              </w:rPr>
            </w:pPr>
            <w:r>
              <w:rPr>
                <w:rFonts w:eastAsia="Times New Roman"/>
                <w:color w:val="323130"/>
              </w:rPr>
              <w:t>1/200</w:t>
            </w:r>
          </w:p>
        </w:tc>
        <w:tc>
          <w:tcPr>
            <w:tcW w:w="2266" w:type="dxa"/>
            <w:tmTcPr id="1585167754" protected="0"/>
          </w:tcPr>
          <w:p>
            <w:pPr>
              <w:pStyle w:val="para1"/>
              <w:rPr>
                <w:rFonts w:eastAsia="Times New Roman"/>
                <w:color w:val="323130"/>
              </w:rPr>
            </w:pPr>
            <w:r>
              <w:rPr>
                <w:rFonts w:eastAsia="Times New Roman"/>
                <w:color w:val="323130"/>
              </w:rPr>
              <w:t>6400</w:t>
            </w:r>
          </w:p>
        </w:tc>
        <w:tc>
          <w:tcPr>
            <w:tcW w:w="2266" w:type="dxa"/>
            <w:tmTcPr id="1585167754" protected="0"/>
          </w:tcPr>
          <w:p>
            <w:pPr>
              <w:pStyle w:val="para1"/>
              <w:rPr>
                <w:rFonts w:eastAsia="Times New Roman"/>
                <w:color w:val="323130"/>
              </w:rPr>
            </w:pPr>
            <w:r>
              <w:rPr>
                <w:rFonts w:eastAsia="Times New Roman"/>
                <w:color w:val="323130"/>
              </w:rPr>
              <w:t>584</w:t>
            </w:r>
          </w:p>
        </w:tc>
      </w:tr>
    </w:tbl>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eastAsia="Times New Roman"/>
          <w:color w:val="323130"/>
        </w:rPr>
      </w:pPr>
      <w:r>
        <w:rPr>
          <w:rFonts w:eastAsia="Times New Roman"/>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color w:val="323130"/>
        </w:rPr>
      </w:r>
    </w:p>
    <w:p>
      <w:pPr>
        <w:pStyle w:val="para1"/>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
        <w:rPr>
          <w:noProof/>
        </w:rPr>
        <w:drawing>
          <wp:inline distT="0" distB="0" distL="0" distR="0">
            <wp:extent cx="5760720" cy="6083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a:extLst>
                        <a:ext uri="smNativeData">
                          <sm:smNativeData xmlns:sm="smNativeData" val="SMDATA_14_ir17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kAAAAHoAAAAAAAAAAAAAAAAAAAAAAAAAAAAAAAAAAAAAAAAAAAAABwIwAAvgMAAAAAAAAAAAAAAAAAACgAAAAIAAAAAQAAAAEAAAA="/>
                        </a:ext>
                      </a:extLst>
                    </pic:cNvPicPr>
                  </pic:nvPicPr>
                  <pic:blipFill>
                    <a:blip r:embed="rId12"/>
                    <a:stretch>
                      <a:fillRect/>
                    </a:stretch>
                  </pic:blipFill>
                  <pic:spPr>
                    <a:xfrm>
                      <a:off x="0" y="0"/>
                      <a:ext cx="5760720" cy="608330"/>
                    </a:xfrm>
                    <a:prstGeom prst="rect">
                      <a:avLst/>
                    </a:prstGeom>
                    <a:noFill/>
                    <a:ln w="12700">
                      <a:noFill/>
                    </a:ln>
                  </pic:spPr>
                </pic:pic>
              </a:graphicData>
            </a:graphic>
          </wp:inline>
        </w:drawing>
      </w:r>
      <w:r/>
    </w:p>
    <w:p>
      <w:pPr>
        <w:pStyle w:val="para5"/>
        <w:rPr>
          <w:color w:val="323130"/>
        </w:rPr>
      </w:pPr>
      <w:r/>
      <w:bookmarkStart w:id="54" w:name="_Ref36042711"/>
      <w:bookmarkEnd w:id="54"/>
      <w:r>
        <w:t xml:space="preserve">Tabell </w:t>
      </w:r>
      <w:r>
        <w:fldChar w:fldCharType="begin"/>
        <w:instrText xml:space="preserve"> SEQ "Tabell" \* Arabic </w:instrText>
        <w:fldChar w:fldCharType="separate"/>
        <w:t>1</w:t>
        <w:fldChar w:fldCharType="end"/>
      </w:r>
      <w:r>
        <w:t xml:space="preserve"> – Anslått effektiv deteksjonsrate for screening ved ulike prevalenser</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libri" w:hAnsi="Calibri" w:cs="Calibri"/>
          <w:color w:val="000000"/>
        </w:rPr>
      </w:pPr>
      <w:r>
        <w:rPr>
          <w:rFonts w:ascii="Calibri" w:hAnsi="Calibri" w:cs="Calibri"/>
          <w:color w:val="000000"/>
        </w:rPr>
        <w:fldChar w:fldCharType="begin"/>
        <w:instrText xml:space="preserve"> REF _Ref36042711 \n \h \* Arabic </w:instrText>
        <w:fldChar w:fldCharType="separate"/>
        <w:t>0</w:t>
        <w:fldChar w:fldCharType="end"/>
      </w:r>
      <w:r>
        <w:rPr>
          <w:rFonts w:ascii="Calibri" w:hAnsi="Calibri" w:cs="Calibri"/>
          <w:color w:val="000000"/>
        </w:rPr>
        <w:t xml:space="preserve"> viser anslått effektiv deteksjonsrate (antal detekterte smitta pr utførte PCR analyse) ved ulike grader av prevalens. Sensitivitet er antatt å vera 0.95. Størrelsen på pools har ikkje blitt optimalisert og antal prøver screena pr 1000 PCR analysar er satt til nedre grense (konservativt). Anslaget for effektivitet er dermed eit konservativt estimat for illustrasjonens skyld. I realiteten vil for eksempel målretta testing av nærkontaktar rundt detekterte tilfelle gjera at prevalensen i det analyserte utvalget blir større enn i totalbefolkninga. Til samanliking er effektiv deteksjonrate i dag ca 4% for diagnostisk testing på personar med tydelige symptom.</w:t>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color w:val="000000"/>
        </w:rPr>
        <w:t> </w:t>
      </w:r>
      <w:r>
        <w:rPr>
          <w:color w:val="323130"/>
        </w:rPr>
      </w:r>
    </w:p>
    <w:p>
      <w:pPr>
        <w:pStyle w:val="para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color w:val="323130"/>
        </w:rPr>
      </w:pPr>
      <w:r>
        <w:rPr>
          <w:rFonts w:ascii="Calibri" w:hAnsi="Calibri" w:cs="Calibri"/>
          <w:b/>
          <w:bCs/>
          <w:color w:val="000000"/>
        </w:rPr>
        <w:t>Utfordringar og begrensinigar inkluderer:</w:t>
      </w:r>
      <w:r>
        <w:rPr>
          <w:color w:val="32313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Analysekapasitet som brukes på screening kjem i konflikt med ordinær diagnostisk testing av personar med symptom. Det kan være eit alternativ å reservera ein liten andel av analysekapasitet til screening viss ein ser ein nytteverdi i screening (brei testing med lågare sensitivitet).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er pr i dag stor mangel på prøvetakingsutstyr</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er pr i dag stor mangel på smittevernsutstyr (som ein treng for å utføra prøver)</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Prøvetaking må gjerast av helsepersonell (begrensa ressurs) og må derfor gjerast effektivt og "på samlebånd". Faste screeningstasjonar, skular, bedrifter, institusjonar.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 xml:space="preserve">Å forbereda og håndtera den ekstra logistikken rundt pooled-samples og deduktiv testing er ein jobb det ikkje er kapasitet til på laboratoria. </w:t>
      </w:r>
      <w:r>
        <w:rPr>
          <w:rFonts w:ascii="Calibri" w:hAnsi="Calibri" w:eastAsia="Times New Roman" w:cs="Calibri"/>
          <w:color w:val="000000"/>
          <w:shd w:val="clear" w:fill="ffffff"/>
        </w:rPr>
        <w:t>Heile denne handteringa kan evt forhåpentlegvis gjerast at andre faggrupper enn helsepersonell og mikrobiologar, då det stort sett dreier seg om pipettering og andre manuelle oppgåver(?). Smittevern må tenkast på. Det bør settast opp som ein organisasjon som er uavhengig av sykehus og laboratorier. Pooled samples kan då leveres fra "screening-teamet" til analyse på sjukehus-lab som ordinære prøvar og sånn sett ikkje påverka den vanlege drifta der på anna måte enn at dei får inn vanlige prøvar til analyse. </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Det kan væra eit problem at folk som lar seg screena ikkje forstår at screeninga har lågare sensitivitet. Nokre personar vil oversjå symptom siden dei har testa negativt i ein screening-test.</w:t>
      </w:r>
      <w:r>
        <w:rPr>
          <w:rFonts w:eastAsia="Times New Roman"/>
          <w:color w:val="000000"/>
        </w:rPr>
      </w:r>
    </w:p>
    <w:p>
      <w:pPr>
        <w:numPr>
          <w:ilvl w:val="0"/>
          <w:numId w:val="10"/>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6553856, 16777215, 16777215"/>
        <w:rPr>
          <w:rFonts w:eastAsia="Times New Roman"/>
          <w:color w:val="000000"/>
        </w:rPr>
      </w:pPr>
      <w:r>
        <w:rPr>
          <w:rFonts w:ascii="Calibri" w:hAnsi="Calibri" w:eastAsia="Times New Roman" w:cs="Calibri"/>
          <w:color w:val="000000"/>
        </w:rPr>
        <w:t>Ved høgare prevalens går nødvendig antal analysar for å screene eit gitt antal prøvar opp. Samtidig blir sannsynlegvis også analysekapasiteten belagt av ordinær diagnostisk testing av pasientar med symptom når prevalensen er høg. Screening virker derfor å være mest aktuelt viss prevalensen er på eit relativt lågt nivå (kor lågt må evt vera ein del av vidare vurdering).</w:t>
      </w:r>
      <w:r>
        <w:rPr>
          <w:rFonts w:eastAsia="Times New Roman"/>
          <w:color w:val="000000"/>
        </w:rPr>
      </w:r>
    </w:p>
    <w:p>
      <w:pPr>
        <w:rPr>
          <w:rFonts w:eastAsia="Times New Roman"/>
        </w:rPr>
      </w:pPr>
      <w:r>
        <w:rPr>
          <w:rFonts w:eastAsia="Times New Roman"/>
        </w:rPr>
      </w:r>
    </w:p>
    <w:p>
      <w:pPr>
        <w:rPr>
          <w:rFonts w:eastAsia="Times New Roman"/>
        </w:rPr>
      </w:pPr>
      <w:r>
        <w:rPr>
          <w:rFonts w:eastAsia="Times New Roman"/>
          <w:b/>
          <w:bCs/>
        </w:rPr>
        <w:t>Oppsummering:</w:t>
      </w:r>
      <w:r>
        <w:rPr>
          <w:rFonts w:eastAsia="Times New Roman"/>
        </w:rPr>
      </w:r>
    </w:p>
    <w:p>
      <w:pPr>
        <w:rPr>
          <w:rFonts w:eastAsia="Times New Roman"/>
        </w:rPr>
      </w:pPr>
      <w:r>
        <w:rPr>
          <w:rFonts w:eastAsia="Times New Roman"/>
        </w:rPr>
      </w:r>
    </w:p>
    <w:p>
      <w:pPr>
        <w:rPr>
          <w:rFonts w:ascii="Calibri" w:hAnsi="Calibri" w:eastAsia="Times New Roman" w:cs="Calibri"/>
          <w:color w:val="000000"/>
        </w:rPr>
      </w:pPr>
      <w:r>
        <w:rPr>
          <w:rFonts w:ascii="Calibri" w:hAnsi="Calibri" w:eastAsia="Times New Roman" w:cs="Calibri"/>
          <w:color w:val="000000"/>
        </w:rPr>
        <w:t xml:space="preserve">Det ligg </w:t>
      </w:r>
      <w:del w:id="55" w:author="HKG" w:date="2020-03-25T21:19:53Z">
        <w:r>
          <w:rPr>
            <w:rFonts w:ascii="Calibri" w:hAnsi="Calibri" w:eastAsia="Times New Roman" w:cs="Calibri"/>
            <w:color w:val="000000"/>
          </w:rPr>
          <w:delText xml:space="preserve">nok </w:delText>
        </w:r>
      </w:del>
      <w:r>
        <w:rPr>
          <w:rFonts w:ascii="Calibri" w:hAnsi="Calibri" w:eastAsia="Times New Roman" w:cs="Calibri"/>
          <w:color w:val="000000"/>
        </w:rPr>
        <w:t>nokre</w:t>
      </w:r>
      <w:del w:id="56" w:author="HKG" w:date="2020-03-25T21:19:53Z">
        <w:r>
          <w:rPr>
            <w:rFonts w:ascii="Calibri" w:hAnsi="Calibri" w:eastAsia="Times New Roman" w:cs="Calibri"/>
            <w:color w:val="000000"/>
          </w:rPr>
          <w:delText xml:space="preserve"> naive</w:delText>
        </w:r>
      </w:del>
      <w:r>
        <w:rPr>
          <w:rFonts w:ascii="Calibri" w:hAnsi="Calibri" w:eastAsia="Times New Roman" w:cs="Calibri"/>
          <w:color w:val="000000"/>
        </w:rPr>
        <w:t xml:space="preserve"> forenklingar </w:t>
      </w:r>
      <w:ins w:id="57" w:author="HKG" w:date="2020-03-25T21:22:34Z">
        <w:r>
          <w:rPr>
            <w:rFonts w:ascii="Calibri" w:hAnsi="Calibri" w:eastAsia="Times New Roman" w:cs="Calibri"/>
            <w:color w:val="000000"/>
          </w:rPr>
          <w:t xml:space="preserve">og føresetnader </w:t>
        </w:r>
      </w:ins>
      <w:r>
        <w:rPr>
          <w:rFonts w:ascii="Calibri" w:hAnsi="Calibri" w:eastAsia="Times New Roman" w:cs="Calibri"/>
          <w:color w:val="000000"/>
        </w:rPr>
        <w:t xml:space="preserve">innebakt i forslaget vårt. Hovedpoenget vårt er likevel å spela inn følgande: Det er indikasjonar på at den diagnostiske testen for </w:t>
      </w:r>
      <w:r>
        <w:rPr>
          <w:rFonts w:ascii="Calibri" w:hAnsi="Calibri" w:eastAsia="SimSun"/>
          <w:color w:val="000000"/>
          <w:kern w:val="1"/>
          <w:szCs w:val="20"/>
        </w:rPr>
        <w:t xml:space="preserve">SARS-CoV-2 </w:t>
      </w:r>
      <w:r>
        <w:rPr>
          <w:rFonts w:ascii="Calibri" w:hAnsi="Calibri" w:eastAsia="Times New Roman" w:cs="Calibri"/>
          <w:color w:val="000000"/>
        </w:rPr>
        <w:t>tillater pooled testing med fortsatt god sensitivitet. Dette åpner opp for å gjera screening-testar, med noko lågare sensitivitet enn den diagostiske testen, men som kan utførast i mykje større antal med samme lab-kapasitet som i dag. Me spekulerer i at dette kan vera nyttig i bekjempelse av covid-19 epidemien siden mange tilfeller er asymptomatiske. I ein slik situasjon kan det kanskje væra formålstjenlig å testa bredt, om enn med litt dårlegare sensitivitet. Viss svaret på dette er ja, så meiner me første steg er å få verifisert samanhengen mellom sensitivitet og fortynningsgrad på testmetodikken som brukes i Norge. </w:t>
      </w:r>
      <w:r>
        <w:rPr>
          <w:rFonts w:ascii="Calibri" w:hAnsi="Calibri" w:eastAsia="Times New Roman" w:cs="Calibri"/>
          <w:color w:val="000000"/>
        </w:rPr>
      </w: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Calibri">
    <w:panose1 w:val="020F0502020204030204"/>
    <w:charset w:val="00"/>
    <w:family w:val="swiss"/>
    <w:pitch w:val="default"/>
  </w:font>
  <w:font w:name="Segoe UI">
    <w:panose1 w:val="020B0502040204020203"/>
    <w:charset w:val="00"/>
    <w:family w:val="swiss"/>
    <w:pitch w:val="default"/>
  </w:font>
  <w:font w:name="SimHei">
    <w:panose1 w:val="02010609030101010101"/>
    <w:charset w:val="86"/>
    <w:family w:val="modern"/>
    <w:pitch w:val="default"/>
  </w:font>
  <w:font w:name="Cambria">
    <w:panose1 w:val="020405030504060302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2">
    <w:multiLevelType w:val="hybridMultilevel"/>
    <w:name w:val="Numbered list 6"/>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3">
    <w:multiLevelType w:val="hybridMultilevel"/>
    <w:name w:val="Numbered list 9"/>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4">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5">
    <w:multiLevelType w:val="hybridMultilevel"/>
    <w:name w:val="Numbered list 5"/>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6">
    <w:multiLevelType w:val="hybridMultilevel"/>
    <w:name w:val="Numbered list 10"/>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7">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8">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9">
    <w:multiLevelType w:val="hybridMultilevel"/>
    <w:name w:val="Numbered list 1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0">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1">
    <w:multiLevelType w:val="hybridMultilevel"/>
    <w:name w:val="Numbered list 2"/>
    <w:lvl w:ilvl="0">
      <w:numFmt w:val="bullet"/>
      <w:suff w:val="tab"/>
      <w:lvlText w:val="o"/>
      <w:lvlJc w:val="left"/>
      <w:pPr>
        <w:ind w:left="360" w:hanging="0"/>
      </w:pPr>
      <w:rPr>
        <w:rFonts w:ascii="Courier New" w:hAnsi="Courier New" w:cs="Times New Roman"/>
        <w:sz w:val="20"/>
      </w:rPr>
    </w:lvl>
    <w:lvl w:ilvl="1">
      <w:numFmt w:val="bullet"/>
      <w:suff w:val="tab"/>
      <w:lvlText w:val="o"/>
      <w:lvlJc w:val="left"/>
      <w:pPr>
        <w:ind w:left="1080" w:hanging="0"/>
      </w:pPr>
      <w:rPr>
        <w:rFonts w:ascii="Courier New" w:hAnsi="Courier New" w:cs="Times New Roman"/>
        <w:sz w:val="20"/>
      </w:rPr>
    </w:lvl>
    <w:lvl w:ilvl="2">
      <w:numFmt w:val="bullet"/>
      <w:suff w:val="tab"/>
      <w:lvlText w:val="o"/>
      <w:lvlJc w:val="left"/>
      <w:pPr>
        <w:ind w:left="1800" w:hanging="0"/>
      </w:pPr>
      <w:rPr>
        <w:rFonts w:ascii="Courier New" w:hAnsi="Courier New" w:cs="Times New Roman"/>
        <w:sz w:val="20"/>
      </w:rPr>
    </w:lvl>
    <w:lvl w:ilvl="3">
      <w:numFmt w:val="bullet"/>
      <w:suff w:val="tab"/>
      <w:lvlText w:val="o"/>
      <w:lvlJc w:val="left"/>
      <w:pPr>
        <w:ind w:left="2520" w:hanging="0"/>
      </w:pPr>
      <w:rPr>
        <w:rFonts w:ascii="Courier New" w:hAnsi="Courier New" w:cs="Times New Roman"/>
        <w:sz w:val="20"/>
      </w:rPr>
    </w:lvl>
    <w:lvl w:ilvl="4">
      <w:numFmt w:val="bullet"/>
      <w:suff w:val="tab"/>
      <w:lvlText w:val="o"/>
      <w:lvlJc w:val="left"/>
      <w:pPr>
        <w:ind w:left="3240" w:hanging="0"/>
      </w:pPr>
      <w:rPr>
        <w:rFonts w:ascii="Courier New" w:hAnsi="Courier New" w:cs="Times New Roman"/>
        <w:sz w:val="20"/>
      </w:rPr>
    </w:lvl>
    <w:lvl w:ilvl="5">
      <w:numFmt w:val="bullet"/>
      <w:suff w:val="tab"/>
      <w:lvlText w:val="o"/>
      <w:lvlJc w:val="left"/>
      <w:pPr>
        <w:ind w:left="3960" w:hanging="0"/>
      </w:pPr>
      <w:rPr>
        <w:rFonts w:ascii="Courier New" w:hAnsi="Courier New" w:cs="Times New Roman"/>
        <w:sz w:val="20"/>
      </w:rPr>
    </w:lvl>
    <w:lvl w:ilvl="6">
      <w:numFmt w:val="bullet"/>
      <w:suff w:val="tab"/>
      <w:lvlText w:val="o"/>
      <w:lvlJc w:val="left"/>
      <w:pPr>
        <w:ind w:left="4680" w:hanging="0"/>
      </w:pPr>
      <w:rPr>
        <w:rFonts w:ascii="Courier New" w:hAnsi="Courier New" w:cs="Times New Roman"/>
        <w:sz w:val="20"/>
      </w:rPr>
    </w:lvl>
    <w:lvl w:ilvl="7">
      <w:numFmt w:val="bullet"/>
      <w:suff w:val="tab"/>
      <w:lvlText w:val="o"/>
      <w:lvlJc w:val="left"/>
      <w:pPr>
        <w:ind w:left="5400" w:hanging="0"/>
      </w:pPr>
      <w:rPr>
        <w:rFonts w:ascii="Courier New" w:hAnsi="Courier New" w:cs="Times New Roman"/>
        <w:sz w:val="20"/>
      </w:rPr>
    </w:lvl>
    <w:lvl w:ilvl="8">
      <w:numFmt w:val="bullet"/>
      <w:suff w:val="tab"/>
      <w:lvlText w:val="o"/>
      <w:lvlJc w:val="left"/>
      <w:pPr>
        <w:ind w:left="6120" w:hanging="0"/>
      </w:pPr>
      <w:rPr>
        <w:rFonts w:ascii="Courier New" w:hAnsi="Courier New" w:cs="Times New Roman"/>
        <w:sz w:val="20"/>
      </w:rPr>
    </w:lvl>
  </w:abstractNum>
  <w:abstractNum w:abstractNumId="12">
    <w:multiLevelType w:val="hybridMultilevel"/>
    <w:name w:val="Numbered list 7"/>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13">
    <w:multiLevelType w:val="hybridMultilevel"/>
    <w:name w:val="Numbered list 12"/>
    <w:lvl w:ilvl="0">
      <w:numFmt w:val="bullet"/>
      <w:suff w:val="tab"/>
      <w:lvlText w:val="-"/>
      <w:lvlJc w:val="left"/>
      <w:pPr>
        <w:ind w:left="360" w:hanging="0"/>
      </w:pPr>
      <w:rPr>
        <w:rFonts w:ascii="Calibri" w:hAnsi="Calibri" w:eastAsia="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4">
    <w:multiLevelType w:val="hybridMultilevel"/>
    <w:name w:val="Numbered list 1"/>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trackRevisions/>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1"/>
    <w:tmReviewShow w:val="1"/>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2"/>
      <w:tmLastPosIdx w:val="54"/>
    </w:tmLastPosCaret>
    <w:tmLastPosAnchor>
      <w:tmLastPosPgfIdx w:val="0"/>
      <w:tmLastPosIdx w:val="0"/>
    </w:tmLastPosAnchor>
    <w:tmLastPosTblRect w:left="0" w:top="0" w:right="0" w:bottom="0"/>
  </w:tmLastPos>
  <w:tmAppRevision w:date="1585167754" w:val="97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Normal (Web)"/>
    <w:qFormat/>
    <w:basedOn w:val="para0"/>
  </w:style>
  <w:style w:type="paragraph" w:styleId="para2" w:customStyle="1">
    <w:name w:val="annotation text"/>
    <w:qFormat/>
    <w:basedOn w:val="para0"/>
    <w:rPr>
      <w:sz w:val="20"/>
      <w:szCs w:val="20"/>
    </w:rPr>
  </w:style>
  <w:style w:type="paragraph" w:styleId="para3" w:customStyle="1">
    <w:name w:val="annotation subject"/>
    <w:qFormat/>
    <w:basedOn w:val="para2"/>
    <w:next w:val="para2"/>
    <w:rPr>
      <w:b/>
      <w:bCs/>
    </w:rPr>
  </w:style>
  <w:style w:type="paragraph" w:styleId="para4">
    <w:name w:val="Balloon Text"/>
    <w:qFormat/>
    <w:basedOn w:val="para0"/>
    <w:rPr>
      <w:rFonts w:ascii="Segoe UI" w:hAnsi="Segoe UI" w:cs="Segoe UI"/>
      <w:sz w:val="18"/>
      <w:szCs w:val="18"/>
    </w:rPr>
  </w:style>
  <w:style w:type="paragraph" w:styleId="para5">
    <w:name w:val="caption"/>
    <w:qFormat/>
    <w:basedOn w:val="para0"/>
    <w:next w:val="para0"/>
    <w:pPr>
      <w:spacing w:after="200"/>
    </w:pPr>
    <w:rPr>
      <w:rFonts w:eastAsia="Times New Roman"/>
      <w:i/>
      <w:iCs/>
      <w:color w:val="1f497d"/>
      <w:sz w:val="18"/>
      <w:szCs w:val="18"/>
    </w:rPr>
  </w:style>
  <w:style w:type="paragraph" w:styleId="para6">
    <w:name w:val="Header"/>
    <w:qFormat/>
    <w:basedOn w:val="para0"/>
    <w:pPr>
      <w:tabs defTabSz="708">
        <w:tab w:val="center" w:pos="4536" w:leader="none"/>
        <w:tab w:val="right" w:pos="9072" w:leader="none"/>
      </w:tabs>
    </w:pPr>
  </w:style>
  <w:style w:type="paragraph" w:styleId="para7">
    <w:name w:val="Footer"/>
    <w:qFormat/>
    <w:basedOn w:val="para0"/>
    <w:pPr>
      <w:tabs defTabSz="708">
        <w:tab w:val="center" w:pos="4536" w:leader="none"/>
        <w:tab w:val="right" w:pos="9072" w:leader="none"/>
      </w:tabs>
    </w:pPr>
  </w:style>
  <w:style w:type="character" w:styleId="char0" w:default="1">
    <w:name w:val="Default Paragraph Font"/>
  </w:style>
  <w:style w:type="character" w:styleId="char1">
    <w:name w:val="Hyperlink"/>
    <w:rPr>
      <w:color w:val="0000ff"/>
      <w:u w:color="auto" w:val="single"/>
    </w:rPr>
  </w:style>
  <w:style w:type="character" w:styleId="char2" w:customStyle="1">
    <w:name w:val="annotation reference"/>
    <w:basedOn w:val="char0"/>
    <w:rPr>
      <w:sz w:val="16"/>
      <w:szCs w:val="16"/>
    </w:rPr>
  </w:style>
  <w:style w:type="character" w:styleId="char3" w:customStyle="1">
    <w:name w:val="Balloon Text Char"/>
    <w:basedOn w:val="char0"/>
    <w:rPr>
      <w:rFonts w:ascii="Segoe UI" w:hAnsi="Segoe UI" w:cs="Segoe UI"/>
      <w:sz w:val="18"/>
      <w:szCs w:val="18"/>
    </w:rPr>
  </w:style>
  <w:style w:type="character" w:styleId="char4" w:customStyle="1">
    <w:name w:val="Header Char"/>
    <w:basedOn w:val="char0"/>
    <w:rPr>
      <w:rFonts w:ascii="Times New Roman" w:hAnsi="Times New Roman"/>
      <w:sz w:val="24"/>
      <w:szCs w:val="24"/>
    </w:rPr>
  </w:style>
  <w:style w:type="character" w:styleId="char5" w:customStyle="1">
    <w:name w:val="Footer Char"/>
    <w:basedOn w:val="char0"/>
    <w:rPr>
      <w:rFonts w:ascii="Times New Roman" w:hAnsi="Times New Roman"/>
      <w:sz w:val="24"/>
      <w:szCs w:val="24"/>
    </w:rPr>
  </w:style>
  <w:style w:type="character" w:styleId="char6" w:customStyle="1">
    <w:name w:val="Unresolved Mention"/>
    <w:basedOn w:val="char0"/>
    <w:rPr>
      <w:color w:val="808080"/>
      <w:shd w:val="clear" w:fill="e6e6e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nb-no"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sz w:val="24"/>
      <w:szCs w:val="24"/>
    </w:rPr>
  </w:style>
  <w:style w:type="paragraph" w:styleId="para1">
    <w:name w:val="Normal (Web)"/>
    <w:qFormat/>
    <w:basedOn w:val="para0"/>
  </w:style>
  <w:style w:type="paragraph" w:styleId="para2" w:customStyle="1">
    <w:name w:val="annotation text"/>
    <w:qFormat/>
    <w:basedOn w:val="para0"/>
    <w:rPr>
      <w:sz w:val="20"/>
      <w:szCs w:val="20"/>
    </w:rPr>
  </w:style>
  <w:style w:type="paragraph" w:styleId="para3" w:customStyle="1">
    <w:name w:val="annotation subject"/>
    <w:qFormat/>
    <w:basedOn w:val="para2"/>
    <w:next w:val="para2"/>
    <w:rPr>
      <w:b/>
      <w:bCs/>
    </w:rPr>
  </w:style>
  <w:style w:type="paragraph" w:styleId="para4">
    <w:name w:val="Balloon Text"/>
    <w:qFormat/>
    <w:basedOn w:val="para0"/>
    <w:rPr>
      <w:rFonts w:ascii="Segoe UI" w:hAnsi="Segoe UI" w:cs="Segoe UI"/>
      <w:sz w:val="18"/>
      <w:szCs w:val="18"/>
    </w:rPr>
  </w:style>
  <w:style w:type="paragraph" w:styleId="para5">
    <w:name w:val="caption"/>
    <w:qFormat/>
    <w:basedOn w:val="para0"/>
    <w:next w:val="para0"/>
    <w:pPr>
      <w:spacing w:after="200"/>
    </w:pPr>
    <w:rPr>
      <w:rFonts w:eastAsia="Times New Roman"/>
      <w:i/>
      <w:iCs/>
      <w:color w:val="1f497d"/>
      <w:sz w:val="18"/>
      <w:szCs w:val="18"/>
    </w:rPr>
  </w:style>
  <w:style w:type="paragraph" w:styleId="para6">
    <w:name w:val="Header"/>
    <w:qFormat/>
    <w:basedOn w:val="para0"/>
    <w:pPr>
      <w:tabs defTabSz="708">
        <w:tab w:val="center" w:pos="4536" w:leader="none"/>
        <w:tab w:val="right" w:pos="9072" w:leader="none"/>
      </w:tabs>
    </w:pPr>
  </w:style>
  <w:style w:type="paragraph" w:styleId="para7">
    <w:name w:val="Footer"/>
    <w:qFormat/>
    <w:basedOn w:val="para0"/>
    <w:pPr>
      <w:tabs defTabSz="708">
        <w:tab w:val="center" w:pos="4536" w:leader="none"/>
        <w:tab w:val="right" w:pos="9072" w:leader="none"/>
      </w:tabs>
    </w:pPr>
  </w:style>
  <w:style w:type="character" w:styleId="char0" w:default="1">
    <w:name w:val="Default Paragraph Font"/>
  </w:style>
  <w:style w:type="character" w:styleId="char1">
    <w:name w:val="Hyperlink"/>
    <w:rPr>
      <w:color w:val="0000ff"/>
      <w:u w:color="auto" w:val="single"/>
    </w:rPr>
  </w:style>
  <w:style w:type="character" w:styleId="char2" w:customStyle="1">
    <w:name w:val="annotation reference"/>
    <w:basedOn w:val="char0"/>
    <w:rPr>
      <w:sz w:val="16"/>
      <w:szCs w:val="16"/>
    </w:rPr>
  </w:style>
  <w:style w:type="character" w:styleId="char3" w:customStyle="1">
    <w:name w:val="Balloon Text Char"/>
    <w:basedOn w:val="char0"/>
    <w:rPr>
      <w:rFonts w:ascii="Segoe UI" w:hAnsi="Segoe UI" w:cs="Segoe UI"/>
      <w:sz w:val="18"/>
      <w:szCs w:val="18"/>
    </w:rPr>
  </w:style>
  <w:style w:type="character" w:styleId="char4" w:customStyle="1">
    <w:name w:val="Header Char"/>
    <w:basedOn w:val="char0"/>
    <w:rPr>
      <w:rFonts w:ascii="Times New Roman" w:hAnsi="Times New Roman"/>
      <w:sz w:val="24"/>
      <w:szCs w:val="24"/>
    </w:rPr>
  </w:style>
  <w:style w:type="character" w:styleId="char5" w:customStyle="1">
    <w:name w:val="Footer Char"/>
    <w:basedOn w:val="char0"/>
    <w:rPr>
      <w:rFonts w:ascii="Times New Roman" w:hAnsi="Times New Roman"/>
      <w:sz w:val="24"/>
      <w:szCs w:val="24"/>
    </w:rPr>
  </w:style>
  <w:style w:type="character" w:styleId="char6" w:customStyle="1">
    <w:name w:val="Unresolved Mention"/>
    <w:basedOn w:val="char0"/>
    <w:rPr>
      <w:color w:val="808080"/>
      <w:shd w:val="clear" w:fill="e6e6e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kenneth.gundersen@technipfmc.com" TargetMode="External"/><Relationship Id="rId9" Type="http://schemas.openxmlformats.org/officeDocument/2006/relationships/hyperlink" Target="mailto:jan.t.kvaloy@uis.no" TargetMode="External"/><Relationship Id="rId10" Type="http://schemas.openxmlformats.org/officeDocument/2006/relationships/hyperlink" Target="mailto:hakon.gjessing@uib.no" TargetMode="External"/><Relationship Id="rId11" Type="http://schemas.openxmlformats.org/officeDocument/2006/relationships/hyperlink" Target="https://www.technion.ac.il/en/2020/03/pooling-method-for-accelerated-testing-of-covid-19/" TargetMode="External"/><Relationship Id="rId1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HKG</cp:lastModifiedBy>
  <cp:revision>11</cp:revision>
  <dcterms:created xsi:type="dcterms:W3CDTF">2020-03-25T14:28:00Z</dcterms:created>
  <dcterms:modified xsi:type="dcterms:W3CDTF">2020-03-25T20:22:34Z</dcterms:modified>
</cp:coreProperties>
</file>